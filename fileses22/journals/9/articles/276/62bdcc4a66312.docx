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gjdgxs"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5103" w:firstLine="0"/>
        <w:rPr/>
      </w:pPr>
      <w:r w:rsidDel="00000000" w:rsidR="00000000" w:rsidRPr="00000000">
        <w:rPr>
          <w:rtl w:val="0"/>
        </w:rPr>
      </w:r>
    </w:p>
    <w:p w:rsidR="00000000" w:rsidDel="00000000" w:rsidP="00000000" w:rsidRDefault="00000000" w:rsidRPr="00000000" w14:paraId="00000007">
      <w:pPr>
        <w:ind w:left="5103" w:firstLine="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4678" w:firstLine="0"/>
        <w:rPr/>
      </w:pPr>
      <w:r w:rsidDel="00000000" w:rsidR="00000000" w:rsidRPr="00000000">
        <w:rPr>
          <w:rtl w:val="0"/>
        </w:rPr>
        <w:t xml:space="preserve">Projeto de Iniciação Científica submetido para avaliação no Edital: 04/2022</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b w:val="1"/>
          <w:rtl w:val="0"/>
        </w:rPr>
        <w:t xml:space="preserve">Título do projeto:</w:t>
      </w:r>
      <w:r w:rsidDel="00000000" w:rsidR="00000000" w:rsidRPr="00000000">
        <w:rPr>
          <w:rtl w:val="0"/>
        </w:rPr>
        <w:t xml:space="preserve"> </w:t>
      </w:r>
      <w:r w:rsidDel="00000000" w:rsidR="00000000" w:rsidRPr="00000000">
        <w:rPr>
          <w:rtl w:val="0"/>
        </w:rPr>
        <w:t xml:space="preserve">As relações de dependência no USMCA </w:t>
      </w:r>
    </w:p>
    <w:p w:rsidR="00000000" w:rsidDel="00000000" w:rsidP="00000000" w:rsidRDefault="00000000" w:rsidRPr="00000000" w14:paraId="00000018">
      <w:pPr>
        <w:jc w:val="both"/>
        <w:rPr>
          <w:b w:val="1"/>
        </w:rPr>
      </w:pPr>
      <w:r w:rsidDel="00000000" w:rsidR="00000000" w:rsidRPr="00000000">
        <w:rPr>
          <w:b w:val="1"/>
          <w:rtl w:val="0"/>
        </w:rPr>
        <w:t xml:space="preserve">Palavras-chave do projeto:</w:t>
      </w:r>
    </w:p>
    <w:p w:rsidR="00000000" w:rsidDel="00000000" w:rsidP="00000000" w:rsidRDefault="00000000" w:rsidRPr="00000000" w14:paraId="00000019">
      <w:pPr>
        <w:jc w:val="both"/>
        <w:rPr/>
      </w:pPr>
      <w:r w:rsidDel="00000000" w:rsidR="00000000" w:rsidRPr="00000000">
        <w:rPr>
          <w:rtl w:val="0"/>
        </w:rPr>
        <w:t xml:space="preserve">Dependência; Teoria Marxista da dependência; Setor Automotivo; USMCA.</w:t>
      </w:r>
    </w:p>
    <w:p w:rsidR="00000000" w:rsidDel="00000000" w:rsidP="00000000" w:rsidRDefault="00000000" w:rsidRPr="00000000" w14:paraId="0000001A">
      <w:pPr>
        <w:jc w:val="both"/>
        <w:rPr/>
      </w:pPr>
      <w:r w:rsidDel="00000000" w:rsidR="00000000" w:rsidRPr="00000000">
        <w:rPr>
          <w:b w:val="1"/>
          <w:rtl w:val="0"/>
        </w:rPr>
        <w:t xml:space="preserve">Área do conhecimento do projeto:</w:t>
      </w:r>
      <w:r w:rsidDel="00000000" w:rsidR="00000000" w:rsidRPr="00000000">
        <w:rPr>
          <w:rtl w:val="0"/>
        </w:rPr>
        <w:t xml:space="preserve"> Relações Internacionais</w:t>
      </w:r>
    </w:p>
    <w:p w:rsidR="00000000" w:rsidDel="00000000" w:rsidP="00000000" w:rsidRDefault="00000000" w:rsidRPr="00000000" w14:paraId="0000001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C">
      <w:pPr>
        <w:keepNext w:val="1"/>
        <w:keepLines w:val="1"/>
        <w:pBdr>
          <w:top w:space="0" w:sz="0" w:val="nil"/>
          <w:left w:space="0" w:sz="0" w:val="nil"/>
          <w:bottom w:space="0" w:sz="0" w:val="nil"/>
          <w:right w:space="0" w:sz="0" w:val="nil"/>
          <w:between w:space="0" w:sz="0" w:val="nil"/>
        </w:pBdr>
        <w:spacing w:after="0" w:before="240" w:lineRule="auto"/>
        <w:jc w:val="both"/>
        <w:rPr>
          <w:color w:val="2f5496"/>
          <w:sz w:val="32"/>
          <w:szCs w:val="32"/>
        </w:rPr>
      </w:pPr>
      <w:r w:rsidDel="00000000" w:rsidR="00000000" w:rsidRPr="00000000">
        <w:rPr>
          <w:color w:val="2f5496"/>
          <w:sz w:val="32"/>
          <w:szCs w:val="32"/>
          <w:rtl w:val="0"/>
        </w:rPr>
        <w:t xml:space="preserve">Sumário</w:t>
      </w:r>
    </w:p>
    <w:sdt>
      <w:sdtPr>
        <w:docPartObj>
          <w:docPartGallery w:val="Table of Contents"/>
          <w:docPartUnique w:val="1"/>
        </w:docPartObj>
      </w:sdtPr>
      <w:sdtContent>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right" w:pos="8494"/>
            </w:tabs>
            <w:spacing w:after="100" w:lineRule="auto"/>
            <w:rPr>
              <w:color w:val="000000"/>
            </w:rPr>
          </w:pPr>
          <w:r w:rsidDel="00000000" w:rsidR="00000000" w:rsidRPr="00000000">
            <w:fldChar w:fldCharType="begin"/>
            <w:instrText xml:space="preserve"> TOC \h \u \z </w:instrText>
            <w:fldChar w:fldCharType="separate"/>
          </w:r>
          <w:hyperlink w:anchor="_30j0zll">
            <w:r w:rsidDel="00000000" w:rsidR="00000000" w:rsidRPr="00000000">
              <w:rPr>
                <w:color w:val="000000"/>
                <w:rtl w:val="0"/>
              </w:rPr>
              <w:t xml:space="preserve">1 Resumo</w:t>
              <w:tab/>
              <w:t xml:space="preserve">2</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right" w:pos="8494"/>
            </w:tabs>
            <w:spacing w:after="100" w:lineRule="auto"/>
            <w:rPr>
              <w:color w:val="000000"/>
            </w:rPr>
          </w:pPr>
          <w:hyperlink w:anchor="_1fob9te">
            <w:r w:rsidDel="00000000" w:rsidR="00000000" w:rsidRPr="00000000">
              <w:rPr>
                <w:color w:val="000000"/>
                <w:rtl w:val="0"/>
              </w:rPr>
              <w:t xml:space="preserve">2 Introdução e Justificativa</w:t>
              <w:tab/>
              <w:t xml:space="preserve">2</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right" w:pos="8494"/>
            </w:tabs>
            <w:spacing w:after="100" w:lineRule="auto"/>
            <w:rPr>
              <w:color w:val="000000"/>
            </w:rPr>
          </w:pPr>
          <w:hyperlink w:anchor="_3znysh7">
            <w:r w:rsidDel="00000000" w:rsidR="00000000" w:rsidRPr="00000000">
              <w:rPr>
                <w:color w:val="000000"/>
                <w:rtl w:val="0"/>
              </w:rPr>
              <w:t xml:space="preserve">3 Objetivos</w:t>
              <w:tab/>
              <w:t xml:space="preserve">2</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right" w:pos="8494"/>
            </w:tabs>
            <w:spacing w:after="100" w:lineRule="auto"/>
            <w:rPr>
              <w:color w:val="000000"/>
            </w:rPr>
          </w:pPr>
          <w:hyperlink w:anchor="_2et92p0">
            <w:r w:rsidDel="00000000" w:rsidR="00000000" w:rsidRPr="00000000">
              <w:rPr>
                <w:color w:val="000000"/>
                <w:rtl w:val="0"/>
              </w:rPr>
              <w:t xml:space="preserve">4 Metodologia</w:t>
              <w:tab/>
              <w:t xml:space="preserve">3</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right" w:pos="8494"/>
            </w:tabs>
            <w:spacing w:after="100" w:lineRule="auto"/>
            <w:rPr>
              <w:color w:val="000000"/>
            </w:rPr>
          </w:pPr>
          <w:hyperlink w:anchor="_tyjcwt">
            <w:r w:rsidDel="00000000" w:rsidR="00000000" w:rsidRPr="00000000">
              <w:rPr>
                <w:color w:val="000000"/>
                <w:rtl w:val="0"/>
              </w:rPr>
              <w:t xml:space="preserve">5 Viabilidade (Opcional)</w:t>
              <w:tab/>
              <w:t xml:space="preserve">3</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right" w:pos="8494"/>
            </w:tabs>
            <w:spacing w:after="100" w:lineRule="auto"/>
            <w:rPr>
              <w:color w:val="000000"/>
            </w:rPr>
          </w:pPr>
          <w:hyperlink w:anchor="_3dy6vkm">
            <w:r w:rsidDel="00000000" w:rsidR="00000000" w:rsidRPr="00000000">
              <w:rPr>
                <w:color w:val="000000"/>
                <w:rtl w:val="0"/>
              </w:rPr>
              <w:t xml:space="preserve">6 Cronograma de atividades</w:t>
              <w:tab/>
              <w:t xml:space="preserve">4</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right" w:pos="8494"/>
            </w:tabs>
            <w:spacing w:after="100" w:lineRule="auto"/>
            <w:rPr>
              <w:color w:val="000000"/>
            </w:rPr>
          </w:pPr>
          <w:hyperlink w:anchor="_1t3h5sf">
            <w:r w:rsidDel="00000000" w:rsidR="00000000" w:rsidRPr="00000000">
              <w:rPr>
                <w:color w:val="000000"/>
                <w:rtl w:val="0"/>
              </w:rPr>
              <w:t xml:space="preserve">Referências</w:t>
              <w:tab/>
              <w:t xml:space="preserve">4</w:t>
            </w:r>
          </w:hyperlink>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Style w:val="Heading1"/>
        <w:rPr/>
      </w:pPr>
      <w:bookmarkStart w:colFirst="0" w:colLast="0" w:name="_30j0zll" w:id="1"/>
      <w:bookmarkEnd w:id="1"/>
      <w:r w:rsidDel="00000000" w:rsidR="00000000" w:rsidRPr="00000000">
        <w:rPr>
          <w:rtl w:val="0"/>
        </w:rPr>
        <w:t xml:space="preserve">1 Resumo</w:t>
      </w:r>
    </w:p>
    <w:p w:rsidR="00000000" w:rsidDel="00000000" w:rsidP="00000000" w:rsidRDefault="00000000" w:rsidRPr="00000000" w14:paraId="00000026">
      <w:pPr>
        <w:spacing w:line="360" w:lineRule="auto"/>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estudo busca explicar a dependência tecnológica dentro de acordos comerciais a partir da Teoria  Marxista da Dependência (TMD). Nosso objeto de investigação é o USMCA </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i w:val="1"/>
          <w:sz w:val="24"/>
          <w:szCs w:val="24"/>
          <w:highlight w:val="white"/>
          <w:rtl w:val="0"/>
        </w:rPr>
        <w:t xml:space="preserve">United States–Mexico–Canada Agreement</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t xml:space="preserve">. Teremos como foco as relações comerciais entre Estados Unidos, Canadá e México. Dados que esses três Estados possuem graus divergentes de desenvolvimento, pretendemos demonstrar as vantagens e desvantagens comerciais a partir dos fluxos de exportações e importações relacionadas ao setor automotivo. A  escolha desse setor se deu em função da grande importância econômica e tecnológica para os participantes do USMCA na produção global de automóveis. Partirmos de uma pesquisa explorátoria, bibliográfica, qualitativa e quantitativa que se apoia em dados secundários fornecidos por organizações internacionais. Temos como objetivo responder como se dá a dependência tecnológica entre  México,  Canadá e Estados Unidos com relação ao setor automotivo. A partir disso apresentamos como hipótese que as assimetrias acerca do desenvolvimento entre os membros geram  impactos diferentes em  relação aos acordos comerciais firmados após adesão ao USMCA. Para tal investigação, este estudo vai avaliar em particular os balanços comerciais e os fluxos de pagamentos de propriedades intelectuais e a dependência  tecnológica.</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pStyle w:val="Heading1"/>
        <w:rPr/>
      </w:pPr>
      <w:bookmarkStart w:colFirst="0" w:colLast="0" w:name="_1fob9te" w:id="2"/>
      <w:bookmarkEnd w:id="2"/>
      <w:r w:rsidDel="00000000" w:rsidR="00000000" w:rsidRPr="00000000">
        <w:rPr>
          <w:rtl w:val="0"/>
        </w:rPr>
        <w:t xml:space="preserve">2 Introdução e Justificativa</w:t>
      </w:r>
    </w:p>
    <w:p w:rsidR="00000000" w:rsidDel="00000000" w:rsidP="00000000" w:rsidRDefault="00000000" w:rsidRPr="00000000" w14:paraId="00000029">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teoria  marxista da dependência teve grande importância para compreensão das relações entre Estados  centrais e  nações periféricas no pós-guerra. Ainda hoje, diversos estudos procuram entender a atualidade de seus conceitos para pensar a dinâmica de dependência e os limites do desenvolvimento em regiões como América Latina e África. Assim, acreditamos ser relevante uma  investigação sobre os impactos de acordos comerciais entre formações sociais que ocupam diferentes posições nas relações imperialistas na cadeia de valor. Nesse sentido, este projeto de pesquisa visa investigar a dependência tecnológica na relação Estados-Unidos, Canadá e México através do acordo  USMCA </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i w:val="1"/>
          <w:sz w:val="24"/>
          <w:szCs w:val="24"/>
          <w:highlight w:val="white"/>
          <w:rtl w:val="0"/>
        </w:rPr>
        <w:t xml:space="preserve">United States–Mexico–Canada Agreement</w:t>
      </w:r>
      <w:r w:rsidDel="00000000" w:rsidR="00000000" w:rsidRPr="00000000">
        <w:rPr>
          <w:rFonts w:ascii="Arial" w:cs="Arial" w:eastAsia="Arial" w:hAnsi="Arial"/>
          <w:sz w:val="24"/>
          <w:szCs w:val="24"/>
          <w:highlight w:val="white"/>
          <w:rtl w:val="0"/>
        </w:rPr>
        <w:t xml:space="preserve">), com o foco no setor automotivo. O referido foi conhecido até 2020 como </w:t>
      </w:r>
      <w:r w:rsidDel="00000000" w:rsidR="00000000" w:rsidRPr="00000000">
        <w:rPr>
          <w:rFonts w:ascii="Arial" w:cs="Arial" w:eastAsia="Arial" w:hAnsi="Arial"/>
          <w:sz w:val="24"/>
          <w:szCs w:val="24"/>
          <w:rtl w:val="0"/>
        </w:rPr>
        <w:t xml:space="preserve">NAFTA  </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i w:val="1"/>
          <w:sz w:val="24"/>
          <w:szCs w:val="24"/>
          <w:highlight w:val="white"/>
          <w:rtl w:val="0"/>
        </w:rPr>
        <w:t xml:space="preserve">North American Free Trade Agreement</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A">
      <w:pPr>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Primeiramente, será realizada uma revisão da literatura da Teoria  Marxista da dependência e, em seguida, faremos uma pesquisa empírica de dados econômicos a fim de investigar a cadeia produtiva automobilística a partir do UMSCA.</w:t>
      </w:r>
    </w:p>
    <w:p w:rsidR="00000000" w:rsidDel="00000000" w:rsidP="00000000" w:rsidRDefault="00000000" w:rsidRPr="00000000" w14:paraId="0000002B">
      <w:pPr>
        <w:spacing w:after="0" w:line="360" w:lineRule="auto"/>
        <w:ind w:firstLine="72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 TMD nasceu no pós-guerra para compreender as limitações dos países periféricos na divisão internacional do trabalho, bem como a influência do capital estrangeiro nas economias latinos americanas. A teoria esclarece a subordinação do sul global com relação ao norte, pois  as nações perifericas têm o desenvolvimento e a expansão econômica condicionados aos países centrais. Portanto, as nações imperialistas possuem grande capacidade tecnológica, assim tendo o poder para subordinar as nações perifericas que têm baixa capaicidade tecnológica, já os países subimperialistas são subcentros do capitalismo dependente que assumem posição intermediária entre centro e periferia (LUCE, 2011). Os países centrais têm ampla matéria de pesquisa e desenvolvimento, isso faz com que tenham uma enorme capacidade de inovação e, portanto, essas nações têm um monopólio da tecnologia (Vieira, 2015). Desse modo, a capacidade de produzir e investir em alta tecnologia está relacionada ao progresso econômico e ao desenvolvimento nacional, pois aumenta a capacidade produtiva, bem como proporciona no comércio internacional uma vantagem competitiva, visto que há deterioração dos termos de troca, termo formulado por Prebisch que mostra desvalorização dos produtos primários em comparação as mercadorias tecnológicas.</w:t>
      </w:r>
    </w:p>
    <w:p w:rsidR="00000000" w:rsidDel="00000000" w:rsidP="00000000" w:rsidRDefault="00000000" w:rsidRPr="00000000" w14:paraId="0000002C">
      <w:pPr>
        <w:spacing w:after="0" w:line="36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Nesse sentido, no México em relação a participação do valor adicionado a indústria do PIB permaneceu quase mesmo em 1994 e 2005, mas as atividades industriais tiveram aumento na </w:t>
      </w:r>
      <w:r w:rsidDel="00000000" w:rsidR="00000000" w:rsidRPr="00000000">
        <w:rPr>
          <w:rFonts w:ascii="Arial" w:cs="Arial" w:eastAsia="Arial" w:hAnsi="Arial"/>
          <w:sz w:val="24"/>
          <w:szCs w:val="24"/>
          <w:highlight w:val="white"/>
          <w:rtl w:val="0"/>
        </w:rPr>
        <w:t xml:space="preserve">participação da produção intensiva em tecnologia, sendo de  32,5% em 1994 para 37,3% em 2003, </w:t>
      </w:r>
      <w:r w:rsidDel="00000000" w:rsidR="00000000" w:rsidRPr="00000000">
        <w:rPr>
          <w:rFonts w:ascii="Arial" w:cs="Arial" w:eastAsia="Arial" w:hAnsi="Arial"/>
          <w:sz w:val="24"/>
          <w:szCs w:val="24"/>
          <w:highlight w:val="white"/>
          <w:rtl w:val="0"/>
        </w:rPr>
        <w:t xml:space="preserve">isso está associado às atividades na indústria automotiva após a criação do NAFTA, conforme o relatório da UNCTAD (2007), </w:t>
      </w:r>
      <w:r w:rsidDel="00000000" w:rsidR="00000000" w:rsidRPr="00000000">
        <w:rPr>
          <w:rFonts w:ascii="Arial" w:cs="Arial" w:eastAsia="Arial" w:hAnsi="Arial"/>
          <w:i w:val="1"/>
          <w:sz w:val="24"/>
          <w:szCs w:val="24"/>
          <w:highlight w:val="white"/>
          <w:rtl w:val="0"/>
        </w:rPr>
        <w:t xml:space="preserve">Trade and Development Report. </w:t>
      </w:r>
      <w:r w:rsidDel="00000000" w:rsidR="00000000" w:rsidRPr="00000000">
        <w:rPr>
          <w:rFonts w:ascii="Arial" w:cs="Arial" w:eastAsia="Arial" w:hAnsi="Arial"/>
          <w:sz w:val="24"/>
          <w:szCs w:val="24"/>
          <w:highlight w:val="white"/>
          <w:rtl w:val="0"/>
        </w:rPr>
        <w:t xml:space="preserve">Ademais, antes da crise financeira de 2009,  a indústria automobilística era a maior atividade manufatureira do Canadá, bem como é integrada à dos Estados Unidos, ainda de acordo com UNCTAD (2007). Afinal, foi estabelecido um regime de política especial aplicado à indústria desde que o Auto Pact foi assinado com os Estados Unidos em 1965, (</w:t>
      </w:r>
      <w:r w:rsidDel="00000000" w:rsidR="00000000" w:rsidRPr="00000000">
        <w:rPr>
          <w:rFonts w:ascii="Arial" w:cs="Arial" w:eastAsia="Arial" w:hAnsi="Arial"/>
          <w:color w:val="202124"/>
          <w:sz w:val="24"/>
          <w:szCs w:val="24"/>
          <w:highlight w:val="white"/>
          <w:rtl w:val="0"/>
        </w:rPr>
        <w:t xml:space="preserve">World Trade Organization, 1998)</w:t>
      </w:r>
      <w:r w:rsidDel="00000000" w:rsidR="00000000" w:rsidRPr="00000000">
        <w:rPr>
          <w:rFonts w:ascii="Arial" w:cs="Arial" w:eastAsia="Arial" w:hAnsi="Arial"/>
          <w:sz w:val="24"/>
          <w:szCs w:val="24"/>
          <w:highlight w:val="white"/>
          <w:rtl w:val="0"/>
        </w:rPr>
        <w:t xml:space="preserve">. Portanto, o setor automotivo tem extrema importância econômica e tecnológica, os membros do USMCA, por esse motivo será foco desta pesquisa.</w:t>
      </w:r>
    </w:p>
    <w:p w:rsidR="00000000" w:rsidDel="00000000" w:rsidP="00000000" w:rsidRDefault="00000000" w:rsidRPr="00000000" w14:paraId="0000002D">
      <w:pPr>
        <w:spacing w:after="0" w:line="360" w:lineRule="auto"/>
        <w:jc w:val="both"/>
        <w:rPr>
          <w:rFonts w:ascii="Arial" w:cs="Arial" w:eastAsia="Arial" w:hAnsi="Arial"/>
          <w:color w:val="202124"/>
          <w:sz w:val="24"/>
          <w:szCs w:val="24"/>
          <w:highlight w:val="white"/>
        </w:rPr>
      </w:pPr>
      <w:r w:rsidDel="00000000" w:rsidR="00000000" w:rsidRPr="00000000">
        <w:rPr>
          <w:rFonts w:ascii="Arial" w:cs="Arial" w:eastAsia="Arial" w:hAnsi="Arial"/>
          <w:color w:val="202124"/>
          <w:sz w:val="24"/>
          <w:szCs w:val="24"/>
          <w:highlight w:val="white"/>
          <w:rtl w:val="0"/>
        </w:rPr>
        <w:t xml:space="preserve">Com esta</w:t>
      </w:r>
      <w:r w:rsidDel="00000000" w:rsidR="00000000" w:rsidRPr="00000000">
        <w:rPr>
          <w:rFonts w:ascii="Arial" w:cs="Arial" w:eastAsia="Arial" w:hAnsi="Arial"/>
          <w:sz w:val="24"/>
          <w:szCs w:val="24"/>
          <w:rtl w:val="0"/>
        </w:rPr>
        <w:t xml:space="preserve"> forte ligação econômica no setor automobilístico entre Canadá e México em relação aos Estados Unidos, mostra um potêncial de observar as tendências de dependência tecnológica dentro desse bloco econômico composto por uma nação periferica, uma sub-imperialista e uma imperialista. </w:t>
      </w:r>
      <w:r w:rsidDel="00000000" w:rsidR="00000000" w:rsidRPr="00000000">
        <w:rPr>
          <w:rFonts w:ascii="Arial" w:cs="Arial" w:eastAsia="Arial" w:hAnsi="Arial"/>
          <w:color w:val="202124"/>
          <w:sz w:val="24"/>
          <w:szCs w:val="24"/>
          <w:highlight w:val="white"/>
          <w:rtl w:val="0"/>
        </w:rPr>
        <w:t xml:space="preserve">Portanto, cabe responder como se dá a dependência tecnológica do México e do Canadá na indústria automotiva com relação aos Estados Unidos?</w:t>
      </w:r>
    </w:p>
    <w:p w:rsidR="00000000" w:rsidDel="00000000" w:rsidP="00000000" w:rsidRDefault="00000000" w:rsidRPr="00000000" w14:paraId="0000002E">
      <w:pPr>
        <w:spacing w:after="0" w:line="360" w:lineRule="auto"/>
        <w:ind w:firstLine="720"/>
        <w:jc w:val="both"/>
        <w:rPr>
          <w:rFonts w:ascii="Arial" w:cs="Arial" w:eastAsia="Arial" w:hAnsi="Arial"/>
          <w:sz w:val="24"/>
          <w:szCs w:val="24"/>
          <w:highlight w:val="white"/>
        </w:rPr>
      </w:pPr>
      <w:r w:rsidDel="00000000" w:rsidR="00000000" w:rsidRPr="00000000">
        <w:rPr>
          <w:rFonts w:ascii="Arial" w:cs="Arial" w:eastAsia="Arial" w:hAnsi="Arial"/>
          <w:color w:val="202124"/>
          <w:sz w:val="24"/>
          <w:szCs w:val="24"/>
          <w:highlight w:val="white"/>
          <w:rtl w:val="0"/>
        </w:rPr>
        <w:t xml:space="preserve">Em suma, o trabalho tem como objeto de estudo USMCA , pois tem o intuito de compreender os efeitos da dependência dentro de acordos comérciais,</w:t>
      </w:r>
      <w:r w:rsidDel="00000000" w:rsidR="00000000" w:rsidRPr="00000000">
        <w:rPr>
          <w:rFonts w:ascii="Arial" w:cs="Arial" w:eastAsia="Arial" w:hAnsi="Arial"/>
          <w:sz w:val="24"/>
          <w:szCs w:val="24"/>
          <w:rtl w:val="0"/>
        </w:rPr>
        <w:t xml:space="preserve"> por esse motivo será realizado uma coleta de dados recentes e antigos referentes à indústria automotiva para explicar a evolução da dependência das importações e das exportações dentro do USMCA, bem como os diversos efeitos nas economias dos países membros.</w:t>
      </w:r>
      <w:r w:rsidDel="00000000" w:rsidR="00000000" w:rsidRPr="00000000">
        <w:rPr>
          <w:rFonts w:ascii="Arial" w:cs="Arial" w:eastAsia="Arial" w:hAnsi="Arial"/>
          <w:color w:val="202124"/>
          <w:sz w:val="24"/>
          <w:szCs w:val="24"/>
          <w:highlight w:val="white"/>
          <w:rtl w:val="0"/>
        </w:rPr>
        <w:t xml:space="preserve"> </w:t>
      </w:r>
      <w:r w:rsidDel="00000000" w:rsidR="00000000" w:rsidRPr="00000000">
        <w:rPr>
          <w:rtl w:val="0"/>
        </w:rPr>
      </w:r>
    </w:p>
    <w:p w:rsidR="00000000" w:rsidDel="00000000" w:rsidP="00000000" w:rsidRDefault="00000000" w:rsidRPr="00000000" w14:paraId="0000002F">
      <w:pPr>
        <w:spacing w:after="0" w:line="36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0">
      <w:pPr>
        <w:spacing w:after="0" w:line="36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pStyle w:val="Heading1"/>
        <w:rPr/>
      </w:pPr>
      <w:bookmarkStart w:colFirst="0" w:colLast="0" w:name="_3znysh7" w:id="3"/>
      <w:bookmarkEnd w:id="3"/>
      <w:r w:rsidDel="00000000" w:rsidR="00000000" w:rsidRPr="00000000">
        <w:rPr>
          <w:rtl w:val="0"/>
        </w:rPr>
        <w:t xml:space="preserve">3 Objetivos</w:t>
      </w:r>
    </w:p>
    <w:p w:rsidR="00000000" w:rsidDel="00000000" w:rsidP="00000000" w:rsidRDefault="00000000" w:rsidRPr="00000000" w14:paraId="00000032">
      <w:pPr>
        <w:spacing w:line="360"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objetivo principal deste projeto é a investigação da dependência nos acordos comerciais firmados por nações, visando mostrar como a capacidade tecnológica influencia tal processo, tomando como estudo de caso o setor automotivo no NAFTA/ USMCA. Portanto, os principais objetivos são:</w:t>
      </w:r>
    </w:p>
    <w:p w:rsidR="00000000" w:rsidDel="00000000" w:rsidP="00000000" w:rsidRDefault="00000000" w:rsidRPr="00000000" w14:paraId="00000033">
      <w:pPr>
        <w:numPr>
          <w:ilvl w:val="0"/>
          <w:numId w:val="1"/>
        </w:numPr>
        <w:spacing w:after="0" w:line="360" w:lineRule="auto"/>
        <w:ind w:left="720" w:hanging="360"/>
        <w:jc w:val="both"/>
        <w:rPr>
          <w:sz w:val="24"/>
          <w:szCs w:val="24"/>
        </w:rPr>
      </w:pPr>
      <w:r w:rsidDel="00000000" w:rsidR="00000000" w:rsidRPr="00000000">
        <w:rPr>
          <w:rFonts w:ascii="Arial" w:cs="Arial" w:eastAsia="Arial" w:hAnsi="Arial"/>
          <w:sz w:val="24"/>
          <w:szCs w:val="24"/>
          <w:rtl w:val="0"/>
        </w:rPr>
        <w:t xml:space="preserve">Realizar uma resenha teórica dos debates acerca da dependência de um ponto de vista marxista;</w:t>
      </w:r>
      <w:r w:rsidDel="00000000" w:rsidR="00000000" w:rsidRPr="00000000">
        <w:rPr>
          <w:rtl w:val="0"/>
        </w:rPr>
      </w:r>
    </w:p>
    <w:p w:rsidR="00000000" w:rsidDel="00000000" w:rsidP="00000000" w:rsidRDefault="00000000" w:rsidRPr="00000000" w14:paraId="00000034">
      <w:pPr>
        <w:numPr>
          <w:ilvl w:val="0"/>
          <w:numId w:val="1"/>
        </w:numPr>
        <w:spacing w:after="0" w:line="360" w:lineRule="auto"/>
        <w:ind w:left="720" w:hanging="360"/>
        <w:jc w:val="both"/>
        <w:rPr>
          <w:sz w:val="24"/>
          <w:szCs w:val="24"/>
        </w:rPr>
      </w:pPr>
      <w:r w:rsidDel="00000000" w:rsidR="00000000" w:rsidRPr="00000000">
        <w:rPr>
          <w:rFonts w:ascii="Arial" w:cs="Arial" w:eastAsia="Arial" w:hAnsi="Arial"/>
          <w:sz w:val="24"/>
          <w:szCs w:val="24"/>
          <w:rtl w:val="0"/>
        </w:rPr>
        <w:t xml:space="preserve">Mapear os fluxos de exportações e importações de manufaturados destinados à indústria automotiva no USMCA </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i w:val="1"/>
          <w:sz w:val="24"/>
          <w:szCs w:val="24"/>
          <w:highlight w:val="white"/>
          <w:rtl w:val="0"/>
        </w:rPr>
        <w:t xml:space="preserve">United States–Mexico–Canada Agreement</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35">
      <w:pPr>
        <w:numPr>
          <w:ilvl w:val="0"/>
          <w:numId w:val="1"/>
        </w:numPr>
        <w:spacing w:after="0" w:line="360" w:lineRule="auto"/>
        <w:ind w:left="720" w:hanging="360"/>
        <w:jc w:val="both"/>
        <w:rPr>
          <w:sz w:val="24"/>
          <w:szCs w:val="24"/>
        </w:rPr>
      </w:pPr>
      <w:r w:rsidDel="00000000" w:rsidR="00000000" w:rsidRPr="00000000">
        <w:rPr>
          <w:rFonts w:ascii="Arial" w:cs="Arial" w:eastAsia="Arial" w:hAnsi="Arial"/>
          <w:sz w:val="24"/>
          <w:szCs w:val="24"/>
          <w:rtl w:val="0"/>
        </w:rPr>
        <w:t xml:space="preserve">Investigar os fluxos de capital estrangeiro dos Estados Unidos no processo de dependência do Canadá e do México.</w:t>
      </w:r>
      <w:r w:rsidDel="00000000" w:rsidR="00000000" w:rsidRPr="00000000">
        <w:rPr>
          <w:rtl w:val="0"/>
        </w:rPr>
      </w:r>
    </w:p>
    <w:p w:rsidR="00000000" w:rsidDel="00000000" w:rsidP="00000000" w:rsidRDefault="00000000" w:rsidRPr="00000000" w14:paraId="00000036">
      <w:pPr>
        <w:numPr>
          <w:ilvl w:val="0"/>
          <w:numId w:val="1"/>
        </w:numPr>
        <w:spacing w:after="0" w:line="360" w:lineRule="auto"/>
        <w:ind w:left="720" w:hanging="360"/>
        <w:jc w:val="both"/>
        <w:rPr>
          <w:sz w:val="24"/>
          <w:szCs w:val="24"/>
        </w:rPr>
      </w:pPr>
      <w:r w:rsidDel="00000000" w:rsidR="00000000" w:rsidRPr="00000000">
        <w:rPr>
          <w:rFonts w:ascii="Arial" w:cs="Arial" w:eastAsia="Arial" w:hAnsi="Arial"/>
          <w:sz w:val="24"/>
          <w:szCs w:val="24"/>
          <w:rtl w:val="0"/>
        </w:rPr>
        <w:t xml:space="preserve">Compreender as diferentes posições na política internacional dos Estados Unidos com os membros do USMCA;</w:t>
      </w:r>
      <w:r w:rsidDel="00000000" w:rsidR="00000000" w:rsidRPr="00000000">
        <w:rPr>
          <w:rtl w:val="0"/>
        </w:rPr>
      </w:r>
    </w:p>
    <w:p w:rsidR="00000000" w:rsidDel="00000000" w:rsidP="00000000" w:rsidRDefault="00000000" w:rsidRPr="00000000" w14:paraId="00000037">
      <w:pPr>
        <w:numPr>
          <w:ilvl w:val="0"/>
          <w:numId w:val="1"/>
        </w:numPr>
        <w:spacing w:after="0" w:line="360" w:lineRule="auto"/>
        <w:ind w:left="720" w:hanging="360"/>
        <w:jc w:val="both"/>
        <w:rPr>
          <w:sz w:val="24"/>
          <w:szCs w:val="24"/>
        </w:rPr>
      </w:pPr>
      <w:r w:rsidDel="00000000" w:rsidR="00000000" w:rsidRPr="00000000">
        <w:rPr>
          <w:rFonts w:ascii="Arial" w:cs="Arial" w:eastAsia="Arial" w:hAnsi="Arial"/>
          <w:sz w:val="24"/>
          <w:szCs w:val="24"/>
          <w:rtl w:val="0"/>
        </w:rPr>
        <w:t xml:space="preserve">Contribuir para entendimento dos impactos da dependência tecnológica para nações membros do USMCA;</w:t>
      </w:r>
      <w:r w:rsidDel="00000000" w:rsidR="00000000" w:rsidRPr="00000000">
        <w:rPr>
          <w:rtl w:val="0"/>
        </w:rPr>
      </w:r>
    </w:p>
    <w:p w:rsidR="00000000" w:rsidDel="00000000" w:rsidP="00000000" w:rsidRDefault="00000000" w:rsidRPr="00000000" w14:paraId="00000038">
      <w:pPr>
        <w:numPr>
          <w:ilvl w:val="0"/>
          <w:numId w:val="1"/>
        </w:numPr>
        <w:spacing w:after="0" w:line="360" w:lineRule="auto"/>
        <w:ind w:left="720" w:hanging="360"/>
        <w:jc w:val="both"/>
        <w:rPr>
          <w:sz w:val="24"/>
          <w:szCs w:val="24"/>
        </w:rPr>
      </w:pPr>
      <w:r w:rsidDel="00000000" w:rsidR="00000000" w:rsidRPr="00000000">
        <w:rPr>
          <w:rFonts w:ascii="Arial" w:cs="Arial" w:eastAsia="Arial" w:hAnsi="Arial"/>
          <w:sz w:val="24"/>
          <w:szCs w:val="24"/>
          <w:rtl w:val="0"/>
        </w:rPr>
        <w:t xml:space="preserve">Esclarecer as vantagens e desvantagens comerciais da formação de blocos regionais com países que possuem características distintas de desenvolvimento;</w:t>
      </w:r>
      <w:r w:rsidDel="00000000" w:rsidR="00000000" w:rsidRPr="00000000">
        <w:rPr>
          <w:rtl w:val="0"/>
        </w:rPr>
      </w:r>
    </w:p>
    <w:p w:rsidR="00000000" w:rsidDel="00000000" w:rsidP="00000000" w:rsidRDefault="00000000" w:rsidRPr="00000000" w14:paraId="00000039">
      <w:pPr>
        <w:numPr>
          <w:ilvl w:val="0"/>
          <w:numId w:val="1"/>
        </w:numPr>
        <w:spacing w:after="0" w:line="360" w:lineRule="auto"/>
        <w:ind w:left="720" w:hanging="360"/>
        <w:jc w:val="both"/>
        <w:rPr>
          <w:sz w:val="24"/>
          <w:szCs w:val="24"/>
        </w:rPr>
      </w:pPr>
      <w:r w:rsidDel="00000000" w:rsidR="00000000" w:rsidRPr="00000000">
        <w:rPr>
          <w:rFonts w:ascii="Arial" w:cs="Arial" w:eastAsia="Arial" w:hAnsi="Arial"/>
          <w:sz w:val="24"/>
          <w:szCs w:val="24"/>
          <w:rtl w:val="0"/>
        </w:rPr>
        <w:t xml:space="preserve">Esclarecer a importância e a dependência do México, do Canadá e dos Estados Unidos com relação ao USMCA, portanto, proporcionar um estudo sobre os efeitos do acordo comercial para as nações membros.</w:t>
      </w:r>
      <w:r w:rsidDel="00000000" w:rsidR="00000000" w:rsidRPr="00000000">
        <w:rPr>
          <w:rtl w:val="0"/>
        </w:rPr>
      </w:r>
    </w:p>
    <w:p w:rsidR="00000000" w:rsidDel="00000000" w:rsidP="00000000" w:rsidRDefault="00000000" w:rsidRPr="00000000" w14:paraId="0000003A">
      <w:pPr>
        <w:spacing w:after="0" w:line="240" w:lineRule="auto"/>
        <w:ind w:firstLine="360"/>
        <w:jc w:val="both"/>
        <w:rPr/>
      </w:pPr>
      <w:r w:rsidDel="00000000" w:rsidR="00000000" w:rsidRPr="00000000">
        <w:rPr>
          <w:rtl w:val="0"/>
        </w:rPr>
      </w:r>
    </w:p>
    <w:p w:rsidR="00000000" w:rsidDel="00000000" w:rsidP="00000000" w:rsidRDefault="00000000" w:rsidRPr="00000000" w14:paraId="0000003B">
      <w:pPr>
        <w:spacing w:after="0" w:line="240" w:lineRule="auto"/>
        <w:rPr>
          <w:rFonts w:ascii="LMRoman12-Regular" w:cs="LMRoman12-Regular" w:eastAsia="LMRoman12-Regular" w:hAnsi="LMRoman12-Regular"/>
          <w:sz w:val="24"/>
          <w:szCs w:val="24"/>
        </w:rPr>
      </w:pPr>
      <w:r w:rsidDel="00000000" w:rsidR="00000000" w:rsidRPr="00000000">
        <w:rPr>
          <w:rtl w:val="0"/>
        </w:rPr>
      </w:r>
    </w:p>
    <w:p w:rsidR="00000000" w:rsidDel="00000000" w:rsidP="00000000" w:rsidRDefault="00000000" w:rsidRPr="00000000" w14:paraId="0000003C">
      <w:pPr>
        <w:pStyle w:val="Heading1"/>
        <w:rPr/>
      </w:pPr>
      <w:bookmarkStart w:colFirst="0" w:colLast="0" w:name="_2et92p0" w:id="4"/>
      <w:bookmarkEnd w:id="4"/>
      <w:r w:rsidDel="00000000" w:rsidR="00000000" w:rsidRPr="00000000">
        <w:rPr>
          <w:rtl w:val="0"/>
        </w:rPr>
        <w:t xml:space="preserve">4 Metodologia</w:t>
      </w:r>
    </w:p>
    <w:p w:rsidR="00000000" w:rsidDel="00000000" w:rsidP="00000000" w:rsidRDefault="00000000" w:rsidRPr="00000000" w14:paraId="0000003D">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estudo é conduzido pelo método de pesquisa exploratória, pois tem como objetivo analisar a dependência dentro de acordos comerciais através do USMCA </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i w:val="1"/>
          <w:sz w:val="24"/>
          <w:szCs w:val="24"/>
          <w:highlight w:val="white"/>
          <w:rtl w:val="0"/>
        </w:rPr>
        <w:t xml:space="preserve">United States–Mexico–Canada Agreement</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t xml:space="preserve">, com isso será realizado uma revisão bibliográfica acerca da dependência, bem como  haverá coleta de dados que ajudem a compreender os fatores que influenciam as relações de dependência entre os Estados Unidos, o Canadá e o México.</w:t>
      </w:r>
    </w:p>
    <w:p w:rsidR="00000000" w:rsidDel="00000000" w:rsidP="00000000" w:rsidRDefault="00000000" w:rsidRPr="00000000" w14:paraId="0000003E">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isso, a pesquisa será baseada na Teoria Marxista da Dependência, pois busca explicar a subordinação entre os países centrais e a transferência de excedentes do sul para norte global. Como exemplo de referências, o livro </w:t>
      </w:r>
      <w:r w:rsidDel="00000000" w:rsidR="00000000" w:rsidRPr="00000000">
        <w:rPr>
          <w:rFonts w:ascii="Arial" w:cs="Arial" w:eastAsia="Arial" w:hAnsi="Arial"/>
          <w:i w:val="1"/>
          <w:sz w:val="24"/>
          <w:szCs w:val="24"/>
          <w:rtl w:val="0"/>
        </w:rPr>
        <w:t xml:space="preserve">Teoria da Dependência 50 anos</w:t>
      </w:r>
      <w:r w:rsidDel="00000000" w:rsidR="00000000" w:rsidRPr="00000000">
        <w:rPr>
          <w:rFonts w:ascii="Arial" w:cs="Arial" w:eastAsia="Arial" w:hAnsi="Arial"/>
          <w:sz w:val="24"/>
          <w:szCs w:val="24"/>
          <w:rtl w:val="0"/>
        </w:rPr>
        <w:t xml:space="preserve"> de Claudio Katz - que resgata diversas análises da dependência, inclusive a corrente Marxista. Com intuito de compreender as relações de dependência presentes nos acordos comerciais,  buscaremos aprofundar a investigação sobre as consequências do acordo para os países de distintos níveis de desenvolvimento que compõem </w:t>
      </w:r>
      <w:r w:rsidDel="00000000" w:rsidR="00000000" w:rsidRPr="00000000">
        <w:rPr>
          <w:rFonts w:ascii="Arial" w:cs="Arial" w:eastAsia="Arial" w:hAnsi="Arial"/>
          <w:sz w:val="24"/>
          <w:szCs w:val="24"/>
          <w:rtl w:val="0"/>
        </w:rPr>
        <w:t xml:space="preserve">USMCA</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F">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Ademais, será tomado como caso de estudo o setor automotivo</w:t>
      </w:r>
      <w:r w:rsidDel="00000000" w:rsidR="00000000" w:rsidRPr="00000000">
        <w:rPr>
          <w:rFonts w:ascii="Arial" w:cs="Arial" w:eastAsia="Arial" w:hAnsi="Arial"/>
          <w:sz w:val="24"/>
          <w:szCs w:val="24"/>
          <w:highlight w:val="white"/>
          <w:rtl w:val="0"/>
        </w:rPr>
        <w:t xml:space="preserve">, a partir de pesquisa qualitativa e quantitativa</w:t>
      </w:r>
      <w:r w:rsidDel="00000000" w:rsidR="00000000" w:rsidRPr="00000000">
        <w:rPr>
          <w:rFonts w:ascii="Arial" w:cs="Arial" w:eastAsia="Arial" w:hAnsi="Arial"/>
          <w:i w:val="1"/>
          <w:sz w:val="24"/>
          <w:szCs w:val="24"/>
          <w:highlight w:val="white"/>
          <w:rtl w:val="0"/>
        </w:rPr>
        <w:t xml:space="preserve">.</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O levantamento de dados vai incluir as fontes: </w:t>
      </w:r>
      <w:r w:rsidDel="00000000" w:rsidR="00000000" w:rsidRPr="00000000">
        <w:rPr>
          <w:rFonts w:ascii="Arial" w:cs="Arial" w:eastAsia="Arial" w:hAnsi="Arial"/>
          <w:i w:val="1"/>
          <w:sz w:val="24"/>
          <w:szCs w:val="24"/>
          <w:rtl w:val="0"/>
        </w:rPr>
        <w:t xml:space="preserve">World Bank Group, World Trade Organization</w:t>
      </w:r>
      <w:r w:rsidDel="00000000" w:rsidR="00000000" w:rsidRPr="00000000">
        <w:rPr>
          <w:rFonts w:ascii="Arial" w:cs="Arial" w:eastAsia="Arial" w:hAnsi="Arial"/>
          <w:sz w:val="24"/>
          <w:szCs w:val="24"/>
          <w:highlight w:val="white"/>
          <w:rtl w:val="0"/>
        </w:rPr>
        <w:t xml:space="preserve">(WTO)</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i w:val="1"/>
          <w:sz w:val="24"/>
          <w:szCs w:val="24"/>
          <w:highlight w:val="white"/>
          <w:rtl w:val="0"/>
        </w:rPr>
        <w:t xml:space="preserve">The United Nations Conference on Trade and Development </w:t>
      </w:r>
      <w:r w:rsidDel="00000000" w:rsidR="00000000" w:rsidRPr="00000000">
        <w:rPr>
          <w:rFonts w:ascii="Arial" w:cs="Arial" w:eastAsia="Arial" w:hAnsi="Arial"/>
          <w:sz w:val="24"/>
          <w:szCs w:val="24"/>
          <w:highlight w:val="white"/>
          <w:rtl w:val="0"/>
        </w:rPr>
        <w:t xml:space="preserve">(UNCTAD) e </w:t>
      </w:r>
      <w:r w:rsidDel="00000000" w:rsidR="00000000" w:rsidRPr="00000000">
        <w:rPr>
          <w:rFonts w:ascii="Arial" w:cs="Arial" w:eastAsia="Arial" w:hAnsi="Arial"/>
          <w:i w:val="1"/>
          <w:sz w:val="24"/>
          <w:szCs w:val="24"/>
          <w:highlight w:val="white"/>
          <w:rtl w:val="0"/>
        </w:rPr>
        <w:t xml:space="preserve">The Organisation for Economic Co-operation and Development </w:t>
      </w:r>
      <w:r w:rsidDel="00000000" w:rsidR="00000000" w:rsidRPr="00000000">
        <w:rPr>
          <w:rFonts w:ascii="Arial" w:cs="Arial" w:eastAsia="Arial" w:hAnsi="Arial"/>
          <w:sz w:val="24"/>
          <w:szCs w:val="24"/>
          <w:highlight w:val="white"/>
          <w:rtl w:val="0"/>
        </w:rPr>
        <w:t xml:space="preserve">(OECD) além de outras.</w:t>
      </w:r>
      <w:r w:rsidDel="00000000" w:rsidR="00000000" w:rsidRPr="00000000">
        <w:rPr>
          <w:rFonts w:ascii="Arial" w:cs="Arial" w:eastAsia="Arial" w:hAnsi="Arial"/>
          <w:sz w:val="24"/>
          <w:szCs w:val="24"/>
          <w:rtl w:val="0"/>
        </w:rPr>
        <w:t xml:space="preserve"> O levantamento bibliográfico vai incluir análises recentes sobre o acordo, tal como </w:t>
      </w:r>
      <w:r w:rsidDel="00000000" w:rsidR="00000000" w:rsidRPr="00000000">
        <w:rPr>
          <w:rFonts w:ascii="Arial" w:cs="Arial" w:eastAsia="Arial" w:hAnsi="Arial"/>
          <w:sz w:val="24"/>
          <w:szCs w:val="24"/>
          <w:highlight w:val="white"/>
          <w:rtl w:val="0"/>
        </w:rPr>
        <w:t xml:space="preserve">o relatório da UNCTAD (2007), </w:t>
      </w:r>
      <w:r w:rsidDel="00000000" w:rsidR="00000000" w:rsidRPr="00000000">
        <w:rPr>
          <w:rFonts w:ascii="Arial" w:cs="Arial" w:eastAsia="Arial" w:hAnsi="Arial"/>
          <w:i w:val="1"/>
          <w:sz w:val="24"/>
          <w:szCs w:val="24"/>
          <w:highlight w:val="white"/>
          <w:rtl w:val="0"/>
        </w:rPr>
        <w:t xml:space="preserve">Trade and Development Report</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0">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partir dessas fontes será realizado uma análise acerca da dependência tecnológica dentro do USMCA. Tal setor foi escolhido como foco principal da pesquisa, pois há forte ligação comercial neste setor com relação aos membros participantes, como explicado anteriormente.</w:t>
      </w:r>
    </w:p>
    <w:p w:rsidR="00000000" w:rsidDel="00000000" w:rsidP="00000000" w:rsidRDefault="00000000" w:rsidRPr="00000000" w14:paraId="00000041">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399730" cy="2984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9973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Portanto, a pesquisa será realizada com uma revisão da literatura da Teoria Marxista da dependência, a partir disso, será realizado fichamento acerca dos textos estudados, bem como serão analisados os dados dos balanços comerciais e dos fluxos de pagamentos de propriedades intelectuais do setor automotivo dos países participantes do USMCA. Com isso, será feito um relatório parcial que terá os primeiros resultados da pesquisa, posteriormente iniciará a elaboração do relatório final que resultará na confirmação ou negação da hipótese apresentada.</w:t>
      </w:r>
    </w:p>
    <w:p w:rsidR="00000000" w:rsidDel="00000000" w:rsidP="00000000" w:rsidRDefault="00000000" w:rsidRPr="00000000" w14:paraId="00000043">
      <w:pPr>
        <w:spacing w:after="0" w:line="360" w:lineRule="auto"/>
        <w:jc w:val="both"/>
        <w:rPr>
          <w:rFonts w:ascii="Arial" w:cs="Arial" w:eastAsia="Arial" w:hAnsi="Arial"/>
          <w:color w:val="202124"/>
          <w:sz w:val="24"/>
          <w:szCs w:val="24"/>
          <w:highlight w:val="white"/>
        </w:rPr>
      </w:pPr>
      <w:r w:rsidDel="00000000" w:rsidR="00000000" w:rsidRPr="00000000">
        <w:rPr>
          <w:rtl w:val="0"/>
        </w:rPr>
      </w:r>
    </w:p>
    <w:p w:rsidR="00000000" w:rsidDel="00000000" w:rsidP="00000000" w:rsidRDefault="00000000" w:rsidRPr="00000000" w14:paraId="00000044">
      <w:pPr>
        <w:pStyle w:val="Heading1"/>
        <w:rPr/>
      </w:pPr>
      <w:bookmarkStart w:colFirst="0" w:colLast="0" w:name="_tyjcwt" w:id="5"/>
      <w:bookmarkEnd w:id="5"/>
      <w:r w:rsidDel="00000000" w:rsidR="00000000" w:rsidRPr="00000000">
        <w:rPr>
          <w:rtl w:val="0"/>
        </w:rPr>
        <w:t xml:space="preserve">5 Viabilidade (Opcional)</w:t>
      </w:r>
    </w:p>
    <w:p w:rsidR="00000000" w:rsidDel="00000000" w:rsidP="00000000" w:rsidRDefault="00000000" w:rsidRPr="00000000" w14:paraId="00000045">
      <w:pPr>
        <w:spacing w:line="360" w:lineRule="auto"/>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Nesta pesquisa não há empecilhos físicos, pois não é necessário locomoção e entrevistas, bem como todo conteúdo que será utilizado para realização desta pesquisa se encontra disponível na internet e na biblioteca da Universidade Federal do ABC </w:t>
      </w:r>
      <w:r w:rsidDel="00000000" w:rsidR="00000000" w:rsidRPr="00000000">
        <w:rPr>
          <w:rFonts w:ascii="Arial" w:cs="Arial" w:eastAsia="Arial" w:hAnsi="Arial"/>
          <w:sz w:val="24"/>
          <w:szCs w:val="24"/>
          <w:highlight w:val="white"/>
          <w:rtl w:val="0"/>
        </w:rPr>
        <w:t xml:space="preserve">(UFABC)</w:t>
      </w:r>
      <w:r w:rsidDel="00000000" w:rsidR="00000000" w:rsidRPr="00000000">
        <w:rPr>
          <w:rFonts w:ascii="Arial" w:cs="Arial" w:eastAsia="Arial" w:hAnsi="Arial"/>
          <w:sz w:val="24"/>
          <w:szCs w:val="24"/>
          <w:rtl w:val="0"/>
        </w:rPr>
        <w:t xml:space="preserve">. Ademais, esta linha de pesquisa faz parte do Grupo de Cadeias Globais de Valor </w:t>
      </w:r>
      <w:r w:rsidDel="00000000" w:rsidR="00000000" w:rsidRPr="00000000">
        <w:rPr>
          <w:rFonts w:ascii="Arial" w:cs="Arial" w:eastAsia="Arial" w:hAnsi="Arial"/>
          <w:sz w:val="24"/>
          <w:szCs w:val="24"/>
          <w:highlight w:val="white"/>
          <w:rtl w:val="0"/>
        </w:rPr>
        <w:t xml:space="preserve">(CGV) da UFABC.</w:t>
      </w:r>
      <w:r w:rsidDel="00000000" w:rsidR="00000000" w:rsidRPr="00000000">
        <w:rPr>
          <w:rtl w:val="0"/>
        </w:rPr>
      </w:r>
    </w:p>
    <w:p w:rsidR="00000000" w:rsidDel="00000000" w:rsidP="00000000" w:rsidRDefault="00000000" w:rsidRPr="00000000" w14:paraId="00000046">
      <w:pPr>
        <w:pStyle w:val="Heading1"/>
        <w:rPr/>
      </w:pPr>
      <w:bookmarkStart w:colFirst="0" w:colLast="0" w:name="_3dy6vkm" w:id="6"/>
      <w:bookmarkEnd w:id="6"/>
      <w:r w:rsidDel="00000000" w:rsidR="00000000" w:rsidRPr="00000000">
        <w:rPr>
          <w:rtl w:val="0"/>
        </w:rPr>
        <w:t xml:space="preserve">6 Cronograma de atividades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Etapa 1</w:t>
      </w:r>
      <w:r w:rsidDel="00000000" w:rsidR="00000000" w:rsidRPr="00000000">
        <w:rPr>
          <w:rtl w:val="0"/>
        </w:rPr>
      </w:r>
    </w:p>
    <w:p w:rsidR="00000000" w:rsidDel="00000000" w:rsidP="00000000" w:rsidRDefault="00000000" w:rsidRPr="00000000" w14:paraId="00000049">
      <w:pPr>
        <w:numPr>
          <w:ilvl w:val="1"/>
          <w:numId w:val="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Levantamento bibliográfico 1</w:t>
      </w:r>
      <w:r w:rsidDel="00000000" w:rsidR="00000000" w:rsidRPr="00000000">
        <w:rPr>
          <w:color w:val="000000"/>
          <w:rtl w:val="0"/>
        </w:rPr>
        <w:t xml:space="preserve">.a.</w:t>
      </w:r>
      <w:r w:rsidDel="00000000" w:rsidR="00000000" w:rsidRPr="00000000">
        <w:rPr>
          <w:rtl w:val="0"/>
        </w:rPr>
      </w:r>
    </w:p>
    <w:p w:rsidR="00000000" w:rsidDel="00000000" w:rsidP="00000000" w:rsidRDefault="00000000" w:rsidRPr="00000000" w14:paraId="0000004A">
      <w:pPr>
        <w:numPr>
          <w:ilvl w:val="1"/>
          <w:numId w:val="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 Coleta de dados </w:t>
      </w:r>
      <w:r w:rsidDel="00000000" w:rsidR="00000000" w:rsidRPr="00000000">
        <w:rPr>
          <w:color w:val="000000"/>
          <w:rtl w:val="0"/>
        </w:rPr>
        <w:t xml:space="preserve">1.b.</w:t>
      </w:r>
      <w:r w:rsidDel="00000000" w:rsidR="00000000" w:rsidRPr="00000000">
        <w:rPr>
          <w:rtl w:val="0"/>
        </w:rPr>
      </w:r>
    </w:p>
    <w:p w:rsidR="00000000" w:rsidDel="00000000" w:rsidP="00000000" w:rsidRDefault="00000000" w:rsidRPr="00000000" w14:paraId="0000004B">
      <w:pPr>
        <w:numPr>
          <w:ilvl w:val="1"/>
          <w:numId w:val="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Escrita da parte teórica 1.</w:t>
      </w:r>
      <w:r w:rsidDel="00000000" w:rsidR="00000000" w:rsidRPr="00000000">
        <w:rPr>
          <w:color w:val="000000"/>
          <w:rtl w:val="0"/>
        </w:rPr>
        <w:t xml:space="preserve">c.</w:t>
      </w:r>
      <w:r w:rsidDel="00000000" w:rsidR="00000000" w:rsidRPr="00000000">
        <w:rPr>
          <w:rtl w:val="0"/>
        </w:rPr>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Etapa 2</w:t>
      </w:r>
      <w:r w:rsidDel="00000000" w:rsidR="00000000" w:rsidRPr="00000000">
        <w:rPr>
          <w:rtl w:val="0"/>
        </w:rPr>
      </w:r>
    </w:p>
    <w:p w:rsidR="00000000" w:rsidDel="00000000" w:rsidP="00000000" w:rsidRDefault="00000000" w:rsidRPr="00000000" w14:paraId="0000004D">
      <w:pPr>
        <w:numPr>
          <w:ilvl w:val="1"/>
          <w:numId w:val="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Análise dos dados </w:t>
      </w:r>
      <w:r w:rsidDel="00000000" w:rsidR="00000000" w:rsidRPr="00000000">
        <w:rPr>
          <w:color w:val="000000"/>
          <w:rtl w:val="0"/>
        </w:rPr>
        <w:t xml:space="preserve">2.a.</w:t>
      </w:r>
      <w:r w:rsidDel="00000000" w:rsidR="00000000" w:rsidRPr="00000000">
        <w:rPr>
          <w:rtl w:val="0"/>
        </w:rPr>
      </w:r>
    </w:p>
    <w:p w:rsidR="00000000" w:rsidDel="00000000" w:rsidP="00000000" w:rsidRDefault="00000000" w:rsidRPr="00000000" w14:paraId="0000004E">
      <w:pPr>
        <w:numPr>
          <w:ilvl w:val="1"/>
          <w:numId w:val="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Discussão dos resultados e elaboração das referências2</w:t>
      </w:r>
      <w:r w:rsidDel="00000000" w:rsidR="00000000" w:rsidRPr="00000000">
        <w:rPr>
          <w:color w:val="000000"/>
          <w:rtl w:val="0"/>
        </w:rPr>
        <w:t xml:space="preserve">.b.</w:t>
      </w:r>
      <w:r w:rsidDel="00000000" w:rsidR="00000000" w:rsidRPr="00000000">
        <w:rPr>
          <w:rtl w:val="0"/>
        </w:rPr>
      </w:r>
    </w:p>
    <w:p w:rsidR="00000000" w:rsidDel="00000000" w:rsidP="00000000" w:rsidRDefault="00000000" w:rsidRPr="00000000" w14:paraId="0000004F">
      <w:pPr>
        <w:numPr>
          <w:ilvl w:val="1"/>
          <w:numId w:val="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Elaboração Relatório parcial</w:t>
      </w:r>
      <w:r w:rsidDel="00000000" w:rsidR="00000000" w:rsidRPr="00000000">
        <w:rPr>
          <w:color w:val="000000"/>
          <w:rtl w:val="0"/>
        </w:rPr>
        <w:t xml:space="preserve"> 2.c.</w:t>
      </w:r>
      <w:r w:rsidDel="00000000" w:rsidR="00000000" w:rsidRPr="00000000">
        <w:rPr>
          <w:rtl w:val="0"/>
        </w:rPr>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Etapa 3</w:t>
      </w:r>
      <w:r w:rsidDel="00000000" w:rsidR="00000000" w:rsidRPr="00000000">
        <w:rPr>
          <w:rtl w:val="0"/>
        </w:rPr>
      </w:r>
    </w:p>
    <w:p w:rsidR="00000000" w:rsidDel="00000000" w:rsidP="00000000" w:rsidRDefault="00000000" w:rsidRPr="00000000" w14:paraId="00000051">
      <w:pPr>
        <w:numPr>
          <w:ilvl w:val="1"/>
          <w:numId w:val="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Finalização Relatório parcial </w:t>
      </w:r>
      <w:r w:rsidDel="00000000" w:rsidR="00000000" w:rsidRPr="00000000">
        <w:rPr>
          <w:color w:val="000000"/>
          <w:rtl w:val="0"/>
        </w:rPr>
        <w:t xml:space="preserve">3.a.</w:t>
      </w:r>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Desenvolvimento do Relatório Final 3</w:t>
      </w:r>
      <w:r w:rsidDel="00000000" w:rsidR="00000000" w:rsidRPr="00000000">
        <w:rPr>
          <w:color w:val="000000"/>
          <w:rtl w:val="0"/>
        </w:rPr>
        <w:t xml:space="preserve">.b.</w:t>
      </w:r>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Finalização do Relatório Final</w:t>
      </w:r>
      <w:r w:rsidDel="00000000" w:rsidR="00000000" w:rsidRPr="00000000">
        <w:rPr>
          <w:color w:val="000000"/>
          <w:rtl w:val="0"/>
        </w:rPr>
        <w:t xml:space="preserve"> 3.c.</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jc w:val="center"/>
        <w:rPr/>
      </w:pPr>
      <w:r w:rsidDel="00000000" w:rsidR="00000000" w:rsidRPr="00000000">
        <w:rPr>
          <w:rtl w:val="0"/>
        </w:rPr>
        <w:t xml:space="preserve">Cronograma de atividades </w:t>
      </w:r>
    </w:p>
    <w:tbl>
      <w:tblPr>
        <w:tblStyle w:val="Table1"/>
        <w:tblW w:w="8491.999999999996"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3"/>
        <w:gridCol w:w="647"/>
        <w:gridCol w:w="647"/>
        <w:gridCol w:w="647"/>
        <w:gridCol w:w="647"/>
        <w:gridCol w:w="647"/>
        <w:gridCol w:w="647"/>
        <w:gridCol w:w="647"/>
        <w:gridCol w:w="648"/>
        <w:gridCol w:w="648"/>
        <w:gridCol w:w="648"/>
        <w:gridCol w:w="648"/>
        <w:gridCol w:w="648"/>
        <w:tblGridChange w:id="0">
          <w:tblGrid>
            <w:gridCol w:w="723"/>
            <w:gridCol w:w="647"/>
            <w:gridCol w:w="647"/>
            <w:gridCol w:w="647"/>
            <w:gridCol w:w="647"/>
            <w:gridCol w:w="647"/>
            <w:gridCol w:w="647"/>
            <w:gridCol w:w="647"/>
            <w:gridCol w:w="648"/>
            <w:gridCol w:w="648"/>
            <w:gridCol w:w="648"/>
            <w:gridCol w:w="648"/>
            <w:gridCol w:w="648"/>
          </w:tblGrid>
        </w:tblGridChange>
      </w:tblGrid>
      <w:tr>
        <w:trPr>
          <w:cantSplit w:val="0"/>
          <w:tblHeader w:val="0"/>
        </w:trPr>
        <w:tc>
          <w:tcPr>
            <w:vMerge w:val="restart"/>
            <w:vAlign w:val="center"/>
          </w:tcPr>
          <w:p w:rsidR="00000000" w:rsidDel="00000000" w:rsidP="00000000" w:rsidRDefault="00000000" w:rsidRPr="00000000" w14:paraId="00000056">
            <w:pPr>
              <w:jc w:val="center"/>
              <w:rPr/>
            </w:pPr>
            <w:r w:rsidDel="00000000" w:rsidR="00000000" w:rsidRPr="00000000">
              <w:rPr>
                <w:rtl w:val="0"/>
              </w:rPr>
              <w:t xml:space="preserve">Etapa</w:t>
            </w:r>
          </w:p>
        </w:tc>
        <w:tc>
          <w:tcPr>
            <w:gridSpan w:val="12"/>
          </w:tcPr>
          <w:p w:rsidR="00000000" w:rsidDel="00000000" w:rsidP="00000000" w:rsidRDefault="00000000" w:rsidRPr="00000000" w14:paraId="00000057">
            <w:pPr>
              <w:jc w:val="center"/>
              <w:rPr/>
            </w:pPr>
            <w:r w:rsidDel="00000000" w:rsidR="00000000" w:rsidRPr="00000000">
              <w:rPr>
                <w:rtl w:val="0"/>
              </w:rPr>
              <w:t xml:space="preserve">Mês</w:t>
            </w:r>
          </w:p>
        </w:tc>
      </w:tr>
      <w:tr>
        <w:trPr>
          <w:cantSplit w:val="0"/>
          <w:tblHeader w:val="0"/>
        </w:trPr>
        <w:tc>
          <w:tcPr>
            <w:vMerge w:val="continue"/>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64">
            <w:pPr>
              <w:jc w:val="center"/>
              <w:rPr/>
            </w:pPr>
            <w:r w:rsidDel="00000000" w:rsidR="00000000" w:rsidRPr="00000000">
              <w:rPr>
                <w:rtl w:val="0"/>
              </w:rPr>
              <w:t xml:space="preserve">01</w:t>
            </w:r>
          </w:p>
        </w:tc>
        <w:tc>
          <w:tcPr/>
          <w:p w:rsidR="00000000" w:rsidDel="00000000" w:rsidP="00000000" w:rsidRDefault="00000000" w:rsidRPr="00000000" w14:paraId="00000065">
            <w:pPr>
              <w:jc w:val="center"/>
              <w:rPr/>
            </w:pPr>
            <w:r w:rsidDel="00000000" w:rsidR="00000000" w:rsidRPr="00000000">
              <w:rPr>
                <w:rtl w:val="0"/>
              </w:rPr>
              <w:t xml:space="preserve">02</w:t>
            </w:r>
          </w:p>
        </w:tc>
        <w:tc>
          <w:tcPr/>
          <w:p w:rsidR="00000000" w:rsidDel="00000000" w:rsidP="00000000" w:rsidRDefault="00000000" w:rsidRPr="00000000" w14:paraId="00000066">
            <w:pPr>
              <w:jc w:val="center"/>
              <w:rPr/>
            </w:pPr>
            <w:r w:rsidDel="00000000" w:rsidR="00000000" w:rsidRPr="00000000">
              <w:rPr>
                <w:rtl w:val="0"/>
              </w:rPr>
              <w:t xml:space="preserve">03</w:t>
            </w:r>
          </w:p>
        </w:tc>
        <w:tc>
          <w:tcPr/>
          <w:p w:rsidR="00000000" w:rsidDel="00000000" w:rsidP="00000000" w:rsidRDefault="00000000" w:rsidRPr="00000000" w14:paraId="00000067">
            <w:pPr>
              <w:jc w:val="center"/>
              <w:rPr/>
            </w:pPr>
            <w:r w:rsidDel="00000000" w:rsidR="00000000" w:rsidRPr="00000000">
              <w:rPr>
                <w:rtl w:val="0"/>
              </w:rPr>
              <w:t xml:space="preserve">04</w:t>
            </w:r>
          </w:p>
        </w:tc>
        <w:tc>
          <w:tcPr/>
          <w:p w:rsidR="00000000" w:rsidDel="00000000" w:rsidP="00000000" w:rsidRDefault="00000000" w:rsidRPr="00000000" w14:paraId="00000068">
            <w:pPr>
              <w:jc w:val="center"/>
              <w:rPr/>
            </w:pPr>
            <w:r w:rsidDel="00000000" w:rsidR="00000000" w:rsidRPr="00000000">
              <w:rPr>
                <w:rtl w:val="0"/>
              </w:rPr>
              <w:t xml:space="preserve">05</w:t>
            </w:r>
          </w:p>
        </w:tc>
        <w:tc>
          <w:tcPr/>
          <w:p w:rsidR="00000000" w:rsidDel="00000000" w:rsidP="00000000" w:rsidRDefault="00000000" w:rsidRPr="00000000" w14:paraId="00000069">
            <w:pPr>
              <w:jc w:val="center"/>
              <w:rPr/>
            </w:pPr>
            <w:r w:rsidDel="00000000" w:rsidR="00000000" w:rsidRPr="00000000">
              <w:rPr>
                <w:rtl w:val="0"/>
              </w:rPr>
              <w:t xml:space="preserve">06</w:t>
            </w:r>
          </w:p>
        </w:tc>
        <w:tc>
          <w:tcPr/>
          <w:p w:rsidR="00000000" w:rsidDel="00000000" w:rsidP="00000000" w:rsidRDefault="00000000" w:rsidRPr="00000000" w14:paraId="0000006A">
            <w:pPr>
              <w:jc w:val="center"/>
              <w:rPr/>
            </w:pPr>
            <w:r w:rsidDel="00000000" w:rsidR="00000000" w:rsidRPr="00000000">
              <w:rPr>
                <w:rtl w:val="0"/>
              </w:rPr>
              <w:t xml:space="preserve">07</w:t>
            </w:r>
          </w:p>
        </w:tc>
        <w:tc>
          <w:tcPr/>
          <w:p w:rsidR="00000000" w:rsidDel="00000000" w:rsidP="00000000" w:rsidRDefault="00000000" w:rsidRPr="00000000" w14:paraId="0000006B">
            <w:pPr>
              <w:jc w:val="center"/>
              <w:rPr/>
            </w:pPr>
            <w:r w:rsidDel="00000000" w:rsidR="00000000" w:rsidRPr="00000000">
              <w:rPr>
                <w:rtl w:val="0"/>
              </w:rPr>
              <w:t xml:space="preserve">08</w:t>
            </w:r>
          </w:p>
        </w:tc>
        <w:tc>
          <w:tcPr/>
          <w:p w:rsidR="00000000" w:rsidDel="00000000" w:rsidP="00000000" w:rsidRDefault="00000000" w:rsidRPr="00000000" w14:paraId="0000006C">
            <w:pPr>
              <w:jc w:val="center"/>
              <w:rPr/>
            </w:pPr>
            <w:r w:rsidDel="00000000" w:rsidR="00000000" w:rsidRPr="00000000">
              <w:rPr>
                <w:rtl w:val="0"/>
              </w:rPr>
              <w:t xml:space="preserve">09</w:t>
            </w:r>
          </w:p>
        </w:tc>
        <w:tc>
          <w:tcPr/>
          <w:p w:rsidR="00000000" w:rsidDel="00000000" w:rsidP="00000000" w:rsidRDefault="00000000" w:rsidRPr="00000000" w14:paraId="0000006D">
            <w:pPr>
              <w:jc w:val="center"/>
              <w:rPr/>
            </w:pPr>
            <w:r w:rsidDel="00000000" w:rsidR="00000000" w:rsidRPr="00000000">
              <w:rPr>
                <w:rtl w:val="0"/>
              </w:rPr>
              <w:t xml:space="preserve">10</w:t>
            </w:r>
          </w:p>
        </w:tc>
        <w:tc>
          <w:tcPr/>
          <w:p w:rsidR="00000000" w:rsidDel="00000000" w:rsidP="00000000" w:rsidRDefault="00000000" w:rsidRPr="00000000" w14:paraId="0000006E">
            <w:pPr>
              <w:jc w:val="center"/>
              <w:rPr/>
            </w:pPr>
            <w:r w:rsidDel="00000000" w:rsidR="00000000" w:rsidRPr="00000000">
              <w:rPr>
                <w:rtl w:val="0"/>
              </w:rPr>
              <w:t xml:space="preserve">11</w:t>
            </w:r>
          </w:p>
        </w:tc>
        <w:tc>
          <w:tcPr/>
          <w:p w:rsidR="00000000" w:rsidDel="00000000" w:rsidP="00000000" w:rsidRDefault="00000000" w:rsidRPr="00000000" w14:paraId="0000006F">
            <w:pPr>
              <w:jc w:val="center"/>
              <w:rPr/>
            </w:pPr>
            <w:r w:rsidDel="00000000" w:rsidR="00000000" w:rsidRPr="00000000">
              <w:rPr>
                <w:rtl w:val="0"/>
              </w:rPr>
              <w:t xml:space="preserve">12</w:t>
            </w:r>
          </w:p>
        </w:tc>
      </w:tr>
      <w:tr>
        <w:trPr>
          <w:cantSplit w:val="0"/>
          <w:tblHeader w:val="0"/>
        </w:trPr>
        <w:tc>
          <w:tcPr/>
          <w:p w:rsidR="00000000" w:rsidDel="00000000" w:rsidP="00000000" w:rsidRDefault="00000000" w:rsidRPr="00000000" w14:paraId="00000070">
            <w:pPr>
              <w:jc w:val="center"/>
              <w:rPr/>
            </w:pPr>
            <w:r w:rsidDel="00000000" w:rsidR="00000000" w:rsidRPr="00000000">
              <w:rPr>
                <w:rtl w:val="0"/>
              </w:rPr>
              <w:t xml:space="preserve">1.a.</w:t>
            </w:r>
          </w:p>
        </w:tc>
        <w:tc>
          <w:tcPr/>
          <w:p w:rsidR="00000000" w:rsidDel="00000000" w:rsidP="00000000" w:rsidRDefault="00000000" w:rsidRPr="00000000" w14:paraId="00000071">
            <w:pPr>
              <w:jc w:val="center"/>
              <w:rPr/>
            </w:pPr>
            <w:r w:rsidDel="00000000" w:rsidR="00000000" w:rsidRPr="00000000">
              <w:rPr>
                <w:rtl w:val="0"/>
              </w:rPr>
              <w:t xml:space="preserve">X</w:t>
            </w:r>
          </w:p>
        </w:tc>
        <w:tc>
          <w:tcPr/>
          <w:p w:rsidR="00000000" w:rsidDel="00000000" w:rsidP="00000000" w:rsidRDefault="00000000" w:rsidRPr="00000000" w14:paraId="00000072">
            <w:pPr>
              <w:jc w:val="center"/>
              <w:rPr/>
            </w:pPr>
            <w:r w:rsidDel="00000000" w:rsidR="00000000" w:rsidRPr="00000000">
              <w:rPr>
                <w:rtl w:val="0"/>
              </w:rPr>
              <w:t xml:space="preserve">X</w:t>
            </w:r>
          </w:p>
        </w:tc>
        <w:tc>
          <w:tcPr/>
          <w:p w:rsidR="00000000" w:rsidDel="00000000" w:rsidP="00000000" w:rsidRDefault="00000000" w:rsidRPr="00000000" w14:paraId="00000073">
            <w:pPr>
              <w:jc w:val="center"/>
              <w:rPr/>
            </w:pPr>
            <w:r w:rsidDel="00000000" w:rsidR="00000000" w:rsidRPr="00000000">
              <w:rPr>
                <w:rtl w:val="0"/>
              </w:rPr>
              <w:t xml:space="preserve">X</w:t>
            </w:r>
          </w:p>
        </w:tc>
        <w:tc>
          <w:tcPr/>
          <w:p w:rsidR="00000000" w:rsidDel="00000000" w:rsidP="00000000" w:rsidRDefault="00000000" w:rsidRPr="00000000" w14:paraId="00000074">
            <w:pPr>
              <w:jc w:val="center"/>
              <w:rPr/>
            </w:pPr>
            <w:r w:rsidDel="00000000" w:rsidR="00000000" w:rsidRPr="00000000">
              <w:rPr>
                <w:rtl w:val="0"/>
              </w:rPr>
            </w:r>
          </w:p>
        </w:tc>
        <w:tc>
          <w:tcPr/>
          <w:p w:rsidR="00000000" w:rsidDel="00000000" w:rsidP="00000000" w:rsidRDefault="00000000" w:rsidRPr="00000000" w14:paraId="00000075">
            <w:pPr>
              <w:jc w:val="center"/>
              <w:rPr/>
            </w:pPr>
            <w:r w:rsidDel="00000000" w:rsidR="00000000" w:rsidRPr="00000000">
              <w:rPr>
                <w:rtl w:val="0"/>
              </w:rPr>
            </w:r>
          </w:p>
        </w:tc>
        <w:tc>
          <w:tcPr/>
          <w:p w:rsidR="00000000" w:rsidDel="00000000" w:rsidP="00000000" w:rsidRDefault="00000000" w:rsidRPr="00000000" w14:paraId="00000076">
            <w:pPr>
              <w:jc w:val="center"/>
              <w:rPr/>
            </w:pPr>
            <w:r w:rsidDel="00000000" w:rsidR="00000000" w:rsidRPr="00000000">
              <w:rPr>
                <w:rtl w:val="0"/>
              </w:rPr>
            </w:r>
          </w:p>
        </w:tc>
        <w:tc>
          <w:tcPr/>
          <w:p w:rsidR="00000000" w:rsidDel="00000000" w:rsidP="00000000" w:rsidRDefault="00000000" w:rsidRPr="00000000" w14:paraId="00000077">
            <w:pPr>
              <w:jc w:val="center"/>
              <w:rPr/>
            </w:pPr>
            <w:r w:rsidDel="00000000" w:rsidR="00000000" w:rsidRPr="00000000">
              <w:rPr>
                <w:rtl w:val="0"/>
              </w:rPr>
            </w:r>
          </w:p>
        </w:tc>
        <w:tc>
          <w:tcPr/>
          <w:p w:rsidR="00000000" w:rsidDel="00000000" w:rsidP="00000000" w:rsidRDefault="00000000" w:rsidRPr="00000000" w14:paraId="00000078">
            <w:pPr>
              <w:jc w:val="center"/>
              <w:rPr/>
            </w:pPr>
            <w:r w:rsidDel="00000000" w:rsidR="00000000" w:rsidRPr="00000000">
              <w:rPr>
                <w:rtl w:val="0"/>
              </w:rPr>
            </w:r>
          </w:p>
        </w:tc>
        <w:tc>
          <w:tcPr/>
          <w:p w:rsidR="00000000" w:rsidDel="00000000" w:rsidP="00000000" w:rsidRDefault="00000000" w:rsidRPr="00000000" w14:paraId="00000079">
            <w:pPr>
              <w:jc w:val="center"/>
              <w:rPr/>
            </w:pPr>
            <w:r w:rsidDel="00000000" w:rsidR="00000000" w:rsidRPr="00000000">
              <w:rPr>
                <w:rtl w:val="0"/>
              </w:rPr>
            </w:r>
          </w:p>
        </w:tc>
        <w:tc>
          <w:tcPr/>
          <w:p w:rsidR="00000000" w:rsidDel="00000000" w:rsidP="00000000" w:rsidRDefault="00000000" w:rsidRPr="00000000" w14:paraId="0000007A">
            <w:pPr>
              <w:jc w:val="center"/>
              <w:rPr/>
            </w:pPr>
            <w:r w:rsidDel="00000000" w:rsidR="00000000" w:rsidRPr="00000000">
              <w:rPr>
                <w:rtl w:val="0"/>
              </w:rPr>
            </w:r>
          </w:p>
        </w:tc>
        <w:tc>
          <w:tcPr/>
          <w:p w:rsidR="00000000" w:rsidDel="00000000" w:rsidP="00000000" w:rsidRDefault="00000000" w:rsidRPr="00000000" w14:paraId="0000007B">
            <w:pPr>
              <w:jc w:val="center"/>
              <w:rPr/>
            </w:pPr>
            <w:r w:rsidDel="00000000" w:rsidR="00000000" w:rsidRPr="00000000">
              <w:rPr>
                <w:rtl w:val="0"/>
              </w:rPr>
            </w:r>
          </w:p>
        </w:tc>
        <w:tc>
          <w:tcPr/>
          <w:p w:rsidR="00000000" w:rsidDel="00000000" w:rsidP="00000000" w:rsidRDefault="00000000" w:rsidRPr="00000000" w14:paraId="0000007C">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7D">
            <w:pPr>
              <w:jc w:val="center"/>
              <w:rPr/>
            </w:pPr>
            <w:r w:rsidDel="00000000" w:rsidR="00000000" w:rsidRPr="00000000">
              <w:rPr>
                <w:rtl w:val="0"/>
              </w:rPr>
              <w:t xml:space="preserve">1.b.</w:t>
            </w:r>
          </w:p>
        </w:tc>
        <w:tc>
          <w:tcPr/>
          <w:p w:rsidR="00000000" w:rsidDel="00000000" w:rsidP="00000000" w:rsidRDefault="00000000" w:rsidRPr="00000000" w14:paraId="0000007E">
            <w:pPr>
              <w:jc w:val="center"/>
              <w:rPr/>
            </w:pPr>
            <w:r w:rsidDel="00000000" w:rsidR="00000000" w:rsidRPr="00000000">
              <w:rPr>
                <w:rtl w:val="0"/>
              </w:rPr>
            </w:r>
          </w:p>
        </w:tc>
        <w:tc>
          <w:tcPr/>
          <w:p w:rsidR="00000000" w:rsidDel="00000000" w:rsidP="00000000" w:rsidRDefault="00000000" w:rsidRPr="00000000" w14:paraId="0000007F">
            <w:pPr>
              <w:jc w:val="center"/>
              <w:rPr/>
            </w:pPr>
            <w:r w:rsidDel="00000000" w:rsidR="00000000" w:rsidRPr="00000000">
              <w:rPr>
                <w:rtl w:val="0"/>
              </w:rPr>
              <w:t xml:space="preserve">X</w:t>
            </w:r>
          </w:p>
        </w:tc>
        <w:tc>
          <w:tcPr/>
          <w:p w:rsidR="00000000" w:rsidDel="00000000" w:rsidP="00000000" w:rsidRDefault="00000000" w:rsidRPr="00000000" w14:paraId="00000080">
            <w:pPr>
              <w:jc w:val="center"/>
              <w:rPr/>
            </w:pPr>
            <w:r w:rsidDel="00000000" w:rsidR="00000000" w:rsidRPr="00000000">
              <w:rPr>
                <w:rtl w:val="0"/>
              </w:rPr>
              <w:t xml:space="preserve">X</w:t>
            </w:r>
          </w:p>
        </w:tc>
        <w:tc>
          <w:tcPr/>
          <w:p w:rsidR="00000000" w:rsidDel="00000000" w:rsidP="00000000" w:rsidRDefault="00000000" w:rsidRPr="00000000" w14:paraId="00000081">
            <w:pPr>
              <w:jc w:val="center"/>
              <w:rPr/>
            </w:pPr>
            <w:r w:rsidDel="00000000" w:rsidR="00000000" w:rsidRPr="00000000">
              <w:rPr>
                <w:rtl w:val="0"/>
              </w:rPr>
              <w:t xml:space="preserve">X</w:t>
            </w:r>
          </w:p>
        </w:tc>
        <w:tc>
          <w:tcPr/>
          <w:p w:rsidR="00000000" w:rsidDel="00000000" w:rsidP="00000000" w:rsidRDefault="00000000" w:rsidRPr="00000000" w14:paraId="00000082">
            <w:pPr>
              <w:jc w:val="center"/>
              <w:rPr/>
            </w:pPr>
            <w:r w:rsidDel="00000000" w:rsidR="00000000" w:rsidRPr="00000000">
              <w:rPr>
                <w:rtl w:val="0"/>
              </w:rPr>
            </w:r>
          </w:p>
        </w:tc>
        <w:tc>
          <w:tcPr/>
          <w:p w:rsidR="00000000" w:rsidDel="00000000" w:rsidP="00000000" w:rsidRDefault="00000000" w:rsidRPr="00000000" w14:paraId="00000083">
            <w:pPr>
              <w:jc w:val="center"/>
              <w:rPr/>
            </w:pPr>
            <w:r w:rsidDel="00000000" w:rsidR="00000000" w:rsidRPr="00000000">
              <w:rPr>
                <w:rtl w:val="0"/>
              </w:rPr>
            </w:r>
          </w:p>
        </w:tc>
        <w:tc>
          <w:tcPr/>
          <w:p w:rsidR="00000000" w:rsidDel="00000000" w:rsidP="00000000" w:rsidRDefault="00000000" w:rsidRPr="00000000" w14:paraId="00000084">
            <w:pPr>
              <w:jc w:val="center"/>
              <w:rPr/>
            </w:pPr>
            <w:r w:rsidDel="00000000" w:rsidR="00000000" w:rsidRPr="00000000">
              <w:rPr>
                <w:rtl w:val="0"/>
              </w:rPr>
            </w:r>
          </w:p>
        </w:tc>
        <w:tc>
          <w:tcPr/>
          <w:p w:rsidR="00000000" w:rsidDel="00000000" w:rsidP="00000000" w:rsidRDefault="00000000" w:rsidRPr="00000000" w14:paraId="00000085">
            <w:pPr>
              <w:jc w:val="center"/>
              <w:rPr/>
            </w:pPr>
            <w:r w:rsidDel="00000000" w:rsidR="00000000" w:rsidRPr="00000000">
              <w:rPr>
                <w:rtl w:val="0"/>
              </w:rPr>
            </w:r>
          </w:p>
        </w:tc>
        <w:tc>
          <w:tcPr/>
          <w:p w:rsidR="00000000" w:rsidDel="00000000" w:rsidP="00000000" w:rsidRDefault="00000000" w:rsidRPr="00000000" w14:paraId="00000086">
            <w:pPr>
              <w:jc w:val="center"/>
              <w:rPr/>
            </w:pPr>
            <w:r w:rsidDel="00000000" w:rsidR="00000000" w:rsidRPr="00000000">
              <w:rPr>
                <w:rtl w:val="0"/>
              </w:rPr>
            </w:r>
          </w:p>
        </w:tc>
        <w:tc>
          <w:tcPr/>
          <w:p w:rsidR="00000000" w:rsidDel="00000000" w:rsidP="00000000" w:rsidRDefault="00000000" w:rsidRPr="00000000" w14:paraId="00000087">
            <w:pPr>
              <w:jc w:val="center"/>
              <w:rPr/>
            </w:pPr>
            <w:r w:rsidDel="00000000" w:rsidR="00000000" w:rsidRPr="00000000">
              <w:rPr>
                <w:rtl w:val="0"/>
              </w:rPr>
            </w:r>
          </w:p>
        </w:tc>
        <w:tc>
          <w:tcPr/>
          <w:p w:rsidR="00000000" w:rsidDel="00000000" w:rsidP="00000000" w:rsidRDefault="00000000" w:rsidRPr="00000000" w14:paraId="00000088">
            <w:pPr>
              <w:jc w:val="center"/>
              <w:rPr/>
            </w:pPr>
            <w:r w:rsidDel="00000000" w:rsidR="00000000" w:rsidRPr="00000000">
              <w:rPr>
                <w:rtl w:val="0"/>
              </w:rPr>
            </w:r>
          </w:p>
        </w:tc>
        <w:tc>
          <w:tcPr/>
          <w:p w:rsidR="00000000" w:rsidDel="00000000" w:rsidP="00000000" w:rsidRDefault="00000000" w:rsidRPr="00000000" w14:paraId="00000089">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8A">
            <w:pPr>
              <w:jc w:val="center"/>
              <w:rPr/>
            </w:pPr>
            <w:r w:rsidDel="00000000" w:rsidR="00000000" w:rsidRPr="00000000">
              <w:rPr>
                <w:rtl w:val="0"/>
              </w:rPr>
              <w:t xml:space="preserve">1.c.</w:t>
            </w:r>
          </w:p>
        </w:tc>
        <w:tc>
          <w:tcPr/>
          <w:p w:rsidR="00000000" w:rsidDel="00000000" w:rsidP="00000000" w:rsidRDefault="00000000" w:rsidRPr="00000000" w14:paraId="0000008B">
            <w:pPr>
              <w:jc w:val="center"/>
              <w:rPr/>
            </w:pPr>
            <w:r w:rsidDel="00000000" w:rsidR="00000000" w:rsidRPr="00000000">
              <w:rPr>
                <w:rtl w:val="0"/>
              </w:rPr>
            </w:r>
          </w:p>
        </w:tc>
        <w:tc>
          <w:tcPr/>
          <w:p w:rsidR="00000000" w:rsidDel="00000000" w:rsidP="00000000" w:rsidRDefault="00000000" w:rsidRPr="00000000" w14:paraId="0000008C">
            <w:pPr>
              <w:jc w:val="center"/>
              <w:rPr/>
            </w:pPr>
            <w:r w:rsidDel="00000000" w:rsidR="00000000" w:rsidRPr="00000000">
              <w:rPr>
                <w:rtl w:val="0"/>
              </w:rPr>
            </w:r>
          </w:p>
        </w:tc>
        <w:tc>
          <w:tcPr/>
          <w:p w:rsidR="00000000" w:rsidDel="00000000" w:rsidP="00000000" w:rsidRDefault="00000000" w:rsidRPr="00000000" w14:paraId="0000008D">
            <w:pPr>
              <w:jc w:val="center"/>
              <w:rPr/>
            </w:pPr>
            <w:r w:rsidDel="00000000" w:rsidR="00000000" w:rsidRPr="00000000">
              <w:rPr>
                <w:rtl w:val="0"/>
              </w:rPr>
              <w:t xml:space="preserve">X</w:t>
            </w:r>
          </w:p>
        </w:tc>
        <w:tc>
          <w:tcPr/>
          <w:p w:rsidR="00000000" w:rsidDel="00000000" w:rsidP="00000000" w:rsidRDefault="00000000" w:rsidRPr="00000000" w14:paraId="0000008E">
            <w:pPr>
              <w:jc w:val="center"/>
              <w:rPr/>
            </w:pPr>
            <w:r w:rsidDel="00000000" w:rsidR="00000000" w:rsidRPr="00000000">
              <w:rPr>
                <w:rtl w:val="0"/>
              </w:rPr>
              <w:t xml:space="preserve">X</w:t>
            </w:r>
          </w:p>
        </w:tc>
        <w:tc>
          <w:tcPr/>
          <w:p w:rsidR="00000000" w:rsidDel="00000000" w:rsidP="00000000" w:rsidRDefault="00000000" w:rsidRPr="00000000" w14:paraId="0000008F">
            <w:pPr>
              <w:jc w:val="center"/>
              <w:rPr/>
            </w:pPr>
            <w:r w:rsidDel="00000000" w:rsidR="00000000" w:rsidRPr="00000000">
              <w:rPr>
                <w:rtl w:val="0"/>
              </w:rPr>
              <w:t xml:space="preserve">X</w:t>
            </w:r>
          </w:p>
        </w:tc>
        <w:tc>
          <w:tcPr/>
          <w:p w:rsidR="00000000" w:rsidDel="00000000" w:rsidP="00000000" w:rsidRDefault="00000000" w:rsidRPr="00000000" w14:paraId="00000090">
            <w:pPr>
              <w:jc w:val="center"/>
              <w:rPr/>
            </w:pPr>
            <w:r w:rsidDel="00000000" w:rsidR="00000000" w:rsidRPr="00000000">
              <w:rPr>
                <w:rtl w:val="0"/>
              </w:rPr>
            </w:r>
          </w:p>
        </w:tc>
        <w:tc>
          <w:tcPr/>
          <w:p w:rsidR="00000000" w:rsidDel="00000000" w:rsidP="00000000" w:rsidRDefault="00000000" w:rsidRPr="00000000" w14:paraId="00000091">
            <w:pPr>
              <w:jc w:val="center"/>
              <w:rPr/>
            </w:pPr>
            <w:r w:rsidDel="00000000" w:rsidR="00000000" w:rsidRPr="00000000">
              <w:rPr>
                <w:rtl w:val="0"/>
              </w:rPr>
            </w:r>
          </w:p>
        </w:tc>
        <w:tc>
          <w:tcPr/>
          <w:p w:rsidR="00000000" w:rsidDel="00000000" w:rsidP="00000000" w:rsidRDefault="00000000" w:rsidRPr="00000000" w14:paraId="00000092">
            <w:pPr>
              <w:jc w:val="center"/>
              <w:rPr/>
            </w:pPr>
            <w:r w:rsidDel="00000000" w:rsidR="00000000" w:rsidRPr="00000000">
              <w:rPr>
                <w:rtl w:val="0"/>
              </w:rPr>
            </w:r>
          </w:p>
        </w:tc>
        <w:tc>
          <w:tcPr/>
          <w:p w:rsidR="00000000" w:rsidDel="00000000" w:rsidP="00000000" w:rsidRDefault="00000000" w:rsidRPr="00000000" w14:paraId="00000093">
            <w:pPr>
              <w:jc w:val="center"/>
              <w:rPr/>
            </w:pPr>
            <w:r w:rsidDel="00000000" w:rsidR="00000000" w:rsidRPr="00000000">
              <w:rPr>
                <w:rtl w:val="0"/>
              </w:rPr>
            </w:r>
          </w:p>
        </w:tc>
        <w:tc>
          <w:tcPr/>
          <w:p w:rsidR="00000000" w:rsidDel="00000000" w:rsidP="00000000" w:rsidRDefault="00000000" w:rsidRPr="00000000" w14:paraId="00000094">
            <w:pPr>
              <w:jc w:val="center"/>
              <w:rPr/>
            </w:pPr>
            <w:r w:rsidDel="00000000" w:rsidR="00000000" w:rsidRPr="00000000">
              <w:rPr>
                <w:rtl w:val="0"/>
              </w:rPr>
            </w:r>
          </w:p>
        </w:tc>
        <w:tc>
          <w:tcPr/>
          <w:p w:rsidR="00000000" w:rsidDel="00000000" w:rsidP="00000000" w:rsidRDefault="00000000" w:rsidRPr="00000000" w14:paraId="00000095">
            <w:pPr>
              <w:jc w:val="center"/>
              <w:rPr/>
            </w:pPr>
            <w:r w:rsidDel="00000000" w:rsidR="00000000" w:rsidRPr="00000000">
              <w:rPr>
                <w:rtl w:val="0"/>
              </w:rPr>
            </w:r>
          </w:p>
        </w:tc>
        <w:tc>
          <w:tcPr/>
          <w:p w:rsidR="00000000" w:rsidDel="00000000" w:rsidP="00000000" w:rsidRDefault="00000000" w:rsidRPr="00000000" w14:paraId="00000096">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97">
            <w:pPr>
              <w:jc w:val="center"/>
              <w:rPr/>
            </w:pPr>
            <w:r w:rsidDel="00000000" w:rsidR="00000000" w:rsidRPr="00000000">
              <w:rPr>
                <w:rtl w:val="0"/>
              </w:rPr>
              <w:t xml:space="preserve">2.a.</w:t>
            </w:r>
          </w:p>
        </w:tc>
        <w:tc>
          <w:tcPr/>
          <w:p w:rsidR="00000000" w:rsidDel="00000000" w:rsidP="00000000" w:rsidRDefault="00000000" w:rsidRPr="00000000" w14:paraId="00000098">
            <w:pPr>
              <w:jc w:val="center"/>
              <w:rPr/>
            </w:pPr>
            <w:r w:rsidDel="00000000" w:rsidR="00000000" w:rsidRPr="00000000">
              <w:rPr>
                <w:rtl w:val="0"/>
              </w:rPr>
            </w:r>
          </w:p>
        </w:tc>
        <w:tc>
          <w:tcPr/>
          <w:p w:rsidR="00000000" w:rsidDel="00000000" w:rsidP="00000000" w:rsidRDefault="00000000" w:rsidRPr="00000000" w14:paraId="00000099">
            <w:pPr>
              <w:jc w:val="center"/>
              <w:rPr/>
            </w:pPr>
            <w:r w:rsidDel="00000000" w:rsidR="00000000" w:rsidRPr="00000000">
              <w:rPr>
                <w:rtl w:val="0"/>
              </w:rPr>
            </w:r>
          </w:p>
        </w:tc>
        <w:tc>
          <w:tcPr/>
          <w:p w:rsidR="00000000" w:rsidDel="00000000" w:rsidP="00000000" w:rsidRDefault="00000000" w:rsidRPr="00000000" w14:paraId="0000009A">
            <w:pPr>
              <w:jc w:val="center"/>
              <w:rPr/>
            </w:pPr>
            <w:r w:rsidDel="00000000" w:rsidR="00000000" w:rsidRPr="00000000">
              <w:rPr>
                <w:rtl w:val="0"/>
              </w:rPr>
            </w:r>
          </w:p>
        </w:tc>
        <w:tc>
          <w:tcPr/>
          <w:p w:rsidR="00000000" w:rsidDel="00000000" w:rsidP="00000000" w:rsidRDefault="00000000" w:rsidRPr="00000000" w14:paraId="0000009B">
            <w:pPr>
              <w:jc w:val="center"/>
              <w:rPr/>
            </w:pPr>
            <w:r w:rsidDel="00000000" w:rsidR="00000000" w:rsidRPr="00000000">
              <w:rPr>
                <w:rtl w:val="0"/>
              </w:rPr>
              <w:t xml:space="preserve">X</w:t>
            </w:r>
          </w:p>
        </w:tc>
        <w:tc>
          <w:tcPr/>
          <w:p w:rsidR="00000000" w:rsidDel="00000000" w:rsidP="00000000" w:rsidRDefault="00000000" w:rsidRPr="00000000" w14:paraId="0000009C">
            <w:pPr>
              <w:jc w:val="center"/>
              <w:rPr/>
            </w:pPr>
            <w:r w:rsidDel="00000000" w:rsidR="00000000" w:rsidRPr="00000000">
              <w:rPr>
                <w:rtl w:val="0"/>
              </w:rPr>
              <w:t xml:space="preserve">X</w:t>
            </w:r>
          </w:p>
        </w:tc>
        <w:tc>
          <w:tcPr/>
          <w:p w:rsidR="00000000" w:rsidDel="00000000" w:rsidP="00000000" w:rsidRDefault="00000000" w:rsidRPr="00000000" w14:paraId="0000009D">
            <w:pPr>
              <w:jc w:val="center"/>
              <w:rPr/>
            </w:pPr>
            <w:r w:rsidDel="00000000" w:rsidR="00000000" w:rsidRPr="00000000">
              <w:rPr>
                <w:rtl w:val="0"/>
              </w:rPr>
              <w:t xml:space="preserve">X</w:t>
            </w:r>
          </w:p>
        </w:tc>
        <w:tc>
          <w:tcPr/>
          <w:p w:rsidR="00000000" w:rsidDel="00000000" w:rsidP="00000000" w:rsidRDefault="00000000" w:rsidRPr="00000000" w14:paraId="0000009E">
            <w:pPr>
              <w:jc w:val="center"/>
              <w:rPr/>
            </w:pPr>
            <w:r w:rsidDel="00000000" w:rsidR="00000000" w:rsidRPr="00000000">
              <w:rPr>
                <w:rtl w:val="0"/>
              </w:rPr>
            </w:r>
          </w:p>
        </w:tc>
        <w:tc>
          <w:tcPr/>
          <w:p w:rsidR="00000000" w:rsidDel="00000000" w:rsidP="00000000" w:rsidRDefault="00000000" w:rsidRPr="00000000" w14:paraId="0000009F">
            <w:pPr>
              <w:jc w:val="center"/>
              <w:rPr/>
            </w:pPr>
            <w:r w:rsidDel="00000000" w:rsidR="00000000" w:rsidRPr="00000000">
              <w:rPr>
                <w:rtl w:val="0"/>
              </w:rPr>
            </w:r>
          </w:p>
        </w:tc>
        <w:tc>
          <w:tcPr/>
          <w:p w:rsidR="00000000" w:rsidDel="00000000" w:rsidP="00000000" w:rsidRDefault="00000000" w:rsidRPr="00000000" w14:paraId="000000A0">
            <w:pPr>
              <w:jc w:val="center"/>
              <w:rPr/>
            </w:pPr>
            <w:r w:rsidDel="00000000" w:rsidR="00000000" w:rsidRPr="00000000">
              <w:rPr>
                <w:rtl w:val="0"/>
              </w:rPr>
            </w:r>
          </w:p>
        </w:tc>
        <w:tc>
          <w:tcPr/>
          <w:p w:rsidR="00000000" w:rsidDel="00000000" w:rsidP="00000000" w:rsidRDefault="00000000" w:rsidRPr="00000000" w14:paraId="000000A1">
            <w:pPr>
              <w:jc w:val="center"/>
              <w:rPr/>
            </w:pPr>
            <w:r w:rsidDel="00000000" w:rsidR="00000000" w:rsidRPr="00000000">
              <w:rPr>
                <w:rtl w:val="0"/>
              </w:rPr>
            </w:r>
          </w:p>
        </w:tc>
        <w:tc>
          <w:tcPr/>
          <w:p w:rsidR="00000000" w:rsidDel="00000000" w:rsidP="00000000" w:rsidRDefault="00000000" w:rsidRPr="00000000" w14:paraId="000000A2">
            <w:pPr>
              <w:jc w:val="center"/>
              <w:rPr/>
            </w:pPr>
            <w:r w:rsidDel="00000000" w:rsidR="00000000" w:rsidRPr="00000000">
              <w:rPr>
                <w:rtl w:val="0"/>
              </w:rPr>
            </w:r>
          </w:p>
        </w:tc>
        <w:tc>
          <w:tcPr/>
          <w:p w:rsidR="00000000" w:rsidDel="00000000" w:rsidP="00000000" w:rsidRDefault="00000000" w:rsidRPr="00000000" w14:paraId="000000A3">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A4">
            <w:pPr>
              <w:jc w:val="center"/>
              <w:rPr/>
            </w:pPr>
            <w:r w:rsidDel="00000000" w:rsidR="00000000" w:rsidRPr="00000000">
              <w:rPr>
                <w:rtl w:val="0"/>
              </w:rPr>
              <w:t xml:space="preserve">2.b.</w:t>
            </w:r>
          </w:p>
        </w:tc>
        <w:tc>
          <w:tcPr/>
          <w:p w:rsidR="00000000" w:rsidDel="00000000" w:rsidP="00000000" w:rsidRDefault="00000000" w:rsidRPr="00000000" w14:paraId="000000A5">
            <w:pPr>
              <w:jc w:val="center"/>
              <w:rPr/>
            </w:pPr>
            <w:r w:rsidDel="00000000" w:rsidR="00000000" w:rsidRPr="00000000">
              <w:rPr>
                <w:rtl w:val="0"/>
              </w:rPr>
            </w:r>
          </w:p>
        </w:tc>
        <w:tc>
          <w:tcPr/>
          <w:p w:rsidR="00000000" w:rsidDel="00000000" w:rsidP="00000000" w:rsidRDefault="00000000" w:rsidRPr="00000000" w14:paraId="000000A6">
            <w:pPr>
              <w:jc w:val="center"/>
              <w:rPr/>
            </w:pPr>
            <w:r w:rsidDel="00000000" w:rsidR="00000000" w:rsidRPr="00000000">
              <w:rPr>
                <w:rtl w:val="0"/>
              </w:rPr>
            </w:r>
          </w:p>
        </w:tc>
        <w:tc>
          <w:tcPr/>
          <w:p w:rsidR="00000000" w:rsidDel="00000000" w:rsidP="00000000" w:rsidRDefault="00000000" w:rsidRPr="00000000" w14:paraId="000000A7">
            <w:pPr>
              <w:jc w:val="center"/>
              <w:rPr/>
            </w:pPr>
            <w:r w:rsidDel="00000000" w:rsidR="00000000" w:rsidRPr="00000000">
              <w:rPr>
                <w:rtl w:val="0"/>
              </w:rPr>
            </w:r>
          </w:p>
        </w:tc>
        <w:tc>
          <w:tcPr/>
          <w:p w:rsidR="00000000" w:rsidDel="00000000" w:rsidP="00000000" w:rsidRDefault="00000000" w:rsidRPr="00000000" w14:paraId="000000A8">
            <w:pPr>
              <w:jc w:val="center"/>
              <w:rPr/>
            </w:pPr>
            <w:r w:rsidDel="00000000" w:rsidR="00000000" w:rsidRPr="00000000">
              <w:rPr>
                <w:rtl w:val="0"/>
              </w:rPr>
            </w:r>
          </w:p>
        </w:tc>
        <w:tc>
          <w:tcPr/>
          <w:p w:rsidR="00000000" w:rsidDel="00000000" w:rsidP="00000000" w:rsidRDefault="00000000" w:rsidRPr="00000000" w14:paraId="000000A9">
            <w:pPr>
              <w:jc w:val="center"/>
              <w:rPr/>
            </w:pPr>
            <w:r w:rsidDel="00000000" w:rsidR="00000000" w:rsidRPr="00000000">
              <w:rPr>
                <w:rtl w:val="0"/>
              </w:rPr>
              <w:t xml:space="preserve">X</w:t>
            </w:r>
          </w:p>
        </w:tc>
        <w:tc>
          <w:tcPr/>
          <w:p w:rsidR="00000000" w:rsidDel="00000000" w:rsidP="00000000" w:rsidRDefault="00000000" w:rsidRPr="00000000" w14:paraId="000000AA">
            <w:pPr>
              <w:jc w:val="center"/>
              <w:rPr/>
            </w:pPr>
            <w:r w:rsidDel="00000000" w:rsidR="00000000" w:rsidRPr="00000000">
              <w:rPr>
                <w:rtl w:val="0"/>
              </w:rPr>
              <w:t xml:space="preserve">X</w:t>
            </w:r>
          </w:p>
        </w:tc>
        <w:tc>
          <w:tcPr/>
          <w:p w:rsidR="00000000" w:rsidDel="00000000" w:rsidP="00000000" w:rsidRDefault="00000000" w:rsidRPr="00000000" w14:paraId="000000AB">
            <w:pPr>
              <w:jc w:val="center"/>
              <w:rPr/>
            </w:pPr>
            <w:r w:rsidDel="00000000" w:rsidR="00000000" w:rsidRPr="00000000">
              <w:rPr>
                <w:rtl w:val="0"/>
              </w:rPr>
              <w:t xml:space="preserve">X</w:t>
            </w:r>
          </w:p>
        </w:tc>
        <w:tc>
          <w:tcPr/>
          <w:p w:rsidR="00000000" w:rsidDel="00000000" w:rsidP="00000000" w:rsidRDefault="00000000" w:rsidRPr="00000000" w14:paraId="000000AC">
            <w:pPr>
              <w:jc w:val="center"/>
              <w:rPr/>
            </w:pPr>
            <w:r w:rsidDel="00000000" w:rsidR="00000000" w:rsidRPr="00000000">
              <w:rPr>
                <w:rtl w:val="0"/>
              </w:rPr>
            </w:r>
          </w:p>
        </w:tc>
        <w:tc>
          <w:tcPr/>
          <w:p w:rsidR="00000000" w:rsidDel="00000000" w:rsidP="00000000" w:rsidRDefault="00000000" w:rsidRPr="00000000" w14:paraId="000000AD">
            <w:pPr>
              <w:jc w:val="center"/>
              <w:rPr/>
            </w:pPr>
            <w:r w:rsidDel="00000000" w:rsidR="00000000" w:rsidRPr="00000000">
              <w:rPr>
                <w:rtl w:val="0"/>
              </w:rPr>
            </w:r>
          </w:p>
        </w:tc>
        <w:tc>
          <w:tcPr/>
          <w:p w:rsidR="00000000" w:rsidDel="00000000" w:rsidP="00000000" w:rsidRDefault="00000000" w:rsidRPr="00000000" w14:paraId="000000AE">
            <w:pPr>
              <w:jc w:val="center"/>
              <w:rPr/>
            </w:pPr>
            <w:r w:rsidDel="00000000" w:rsidR="00000000" w:rsidRPr="00000000">
              <w:rPr>
                <w:rtl w:val="0"/>
              </w:rPr>
            </w:r>
          </w:p>
        </w:tc>
        <w:tc>
          <w:tcPr/>
          <w:p w:rsidR="00000000" w:rsidDel="00000000" w:rsidP="00000000" w:rsidRDefault="00000000" w:rsidRPr="00000000" w14:paraId="000000AF">
            <w:pPr>
              <w:jc w:val="center"/>
              <w:rPr/>
            </w:pPr>
            <w:r w:rsidDel="00000000" w:rsidR="00000000" w:rsidRPr="00000000">
              <w:rPr>
                <w:rtl w:val="0"/>
              </w:rPr>
            </w:r>
          </w:p>
        </w:tc>
        <w:tc>
          <w:tcPr/>
          <w:p w:rsidR="00000000" w:rsidDel="00000000" w:rsidP="00000000" w:rsidRDefault="00000000" w:rsidRPr="00000000" w14:paraId="000000B0">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B1">
            <w:pPr>
              <w:jc w:val="center"/>
              <w:rPr/>
            </w:pPr>
            <w:r w:rsidDel="00000000" w:rsidR="00000000" w:rsidRPr="00000000">
              <w:rPr>
                <w:rtl w:val="0"/>
              </w:rPr>
              <w:t xml:space="preserve">2.c.</w:t>
            </w:r>
          </w:p>
        </w:tc>
        <w:tc>
          <w:tcPr/>
          <w:p w:rsidR="00000000" w:rsidDel="00000000" w:rsidP="00000000" w:rsidRDefault="00000000" w:rsidRPr="00000000" w14:paraId="000000B2">
            <w:pPr>
              <w:jc w:val="center"/>
              <w:rPr/>
            </w:pPr>
            <w:r w:rsidDel="00000000" w:rsidR="00000000" w:rsidRPr="00000000">
              <w:rPr>
                <w:rtl w:val="0"/>
              </w:rPr>
            </w:r>
          </w:p>
        </w:tc>
        <w:tc>
          <w:tcPr/>
          <w:p w:rsidR="00000000" w:rsidDel="00000000" w:rsidP="00000000" w:rsidRDefault="00000000" w:rsidRPr="00000000" w14:paraId="000000B3">
            <w:pPr>
              <w:jc w:val="center"/>
              <w:rPr/>
            </w:pPr>
            <w:r w:rsidDel="00000000" w:rsidR="00000000" w:rsidRPr="00000000">
              <w:rPr>
                <w:rtl w:val="0"/>
              </w:rPr>
            </w:r>
          </w:p>
        </w:tc>
        <w:tc>
          <w:tcPr/>
          <w:p w:rsidR="00000000" w:rsidDel="00000000" w:rsidP="00000000" w:rsidRDefault="00000000" w:rsidRPr="00000000" w14:paraId="000000B4">
            <w:pPr>
              <w:jc w:val="center"/>
              <w:rPr/>
            </w:pPr>
            <w:r w:rsidDel="00000000" w:rsidR="00000000" w:rsidRPr="00000000">
              <w:rPr>
                <w:rtl w:val="0"/>
              </w:rPr>
            </w:r>
          </w:p>
        </w:tc>
        <w:tc>
          <w:tcPr/>
          <w:p w:rsidR="00000000" w:rsidDel="00000000" w:rsidP="00000000" w:rsidRDefault="00000000" w:rsidRPr="00000000" w14:paraId="000000B5">
            <w:pPr>
              <w:jc w:val="center"/>
              <w:rPr/>
            </w:pPr>
            <w:r w:rsidDel="00000000" w:rsidR="00000000" w:rsidRPr="00000000">
              <w:rPr>
                <w:rtl w:val="0"/>
              </w:rPr>
            </w:r>
          </w:p>
        </w:tc>
        <w:tc>
          <w:tcPr/>
          <w:p w:rsidR="00000000" w:rsidDel="00000000" w:rsidP="00000000" w:rsidRDefault="00000000" w:rsidRPr="00000000" w14:paraId="000000B6">
            <w:pPr>
              <w:jc w:val="center"/>
              <w:rPr/>
            </w:pPr>
            <w:r w:rsidDel="00000000" w:rsidR="00000000" w:rsidRPr="00000000">
              <w:rPr>
                <w:rtl w:val="0"/>
              </w:rPr>
            </w:r>
          </w:p>
        </w:tc>
        <w:tc>
          <w:tcPr/>
          <w:p w:rsidR="00000000" w:rsidDel="00000000" w:rsidP="00000000" w:rsidRDefault="00000000" w:rsidRPr="00000000" w14:paraId="000000B7">
            <w:pPr>
              <w:jc w:val="center"/>
              <w:rPr/>
            </w:pPr>
            <w:r w:rsidDel="00000000" w:rsidR="00000000" w:rsidRPr="00000000">
              <w:rPr>
                <w:rtl w:val="0"/>
              </w:rPr>
              <w:t xml:space="preserve">X</w:t>
            </w:r>
          </w:p>
        </w:tc>
        <w:tc>
          <w:tcPr/>
          <w:p w:rsidR="00000000" w:rsidDel="00000000" w:rsidP="00000000" w:rsidRDefault="00000000" w:rsidRPr="00000000" w14:paraId="000000B8">
            <w:pPr>
              <w:jc w:val="center"/>
              <w:rPr/>
            </w:pPr>
            <w:r w:rsidDel="00000000" w:rsidR="00000000" w:rsidRPr="00000000">
              <w:rPr>
                <w:rtl w:val="0"/>
              </w:rPr>
              <w:t xml:space="preserve">X</w:t>
            </w:r>
          </w:p>
        </w:tc>
        <w:tc>
          <w:tcPr/>
          <w:p w:rsidR="00000000" w:rsidDel="00000000" w:rsidP="00000000" w:rsidRDefault="00000000" w:rsidRPr="00000000" w14:paraId="000000B9">
            <w:pPr>
              <w:jc w:val="center"/>
              <w:rPr/>
            </w:pPr>
            <w:r w:rsidDel="00000000" w:rsidR="00000000" w:rsidRPr="00000000">
              <w:rPr>
                <w:rtl w:val="0"/>
              </w:rPr>
              <w:t xml:space="preserve">X</w:t>
            </w:r>
          </w:p>
        </w:tc>
        <w:tc>
          <w:tcPr/>
          <w:p w:rsidR="00000000" w:rsidDel="00000000" w:rsidP="00000000" w:rsidRDefault="00000000" w:rsidRPr="00000000" w14:paraId="000000BA">
            <w:pPr>
              <w:jc w:val="center"/>
              <w:rPr/>
            </w:pPr>
            <w:r w:rsidDel="00000000" w:rsidR="00000000" w:rsidRPr="00000000">
              <w:rPr>
                <w:rtl w:val="0"/>
              </w:rPr>
            </w:r>
          </w:p>
        </w:tc>
        <w:tc>
          <w:tcPr/>
          <w:p w:rsidR="00000000" w:rsidDel="00000000" w:rsidP="00000000" w:rsidRDefault="00000000" w:rsidRPr="00000000" w14:paraId="000000BB">
            <w:pPr>
              <w:jc w:val="center"/>
              <w:rPr/>
            </w:pPr>
            <w:r w:rsidDel="00000000" w:rsidR="00000000" w:rsidRPr="00000000">
              <w:rPr>
                <w:rtl w:val="0"/>
              </w:rPr>
            </w:r>
          </w:p>
        </w:tc>
        <w:tc>
          <w:tcPr/>
          <w:p w:rsidR="00000000" w:rsidDel="00000000" w:rsidP="00000000" w:rsidRDefault="00000000" w:rsidRPr="00000000" w14:paraId="000000BC">
            <w:pPr>
              <w:jc w:val="center"/>
              <w:rPr/>
            </w:pPr>
            <w:r w:rsidDel="00000000" w:rsidR="00000000" w:rsidRPr="00000000">
              <w:rPr>
                <w:rtl w:val="0"/>
              </w:rPr>
            </w:r>
          </w:p>
        </w:tc>
        <w:tc>
          <w:tcPr/>
          <w:p w:rsidR="00000000" w:rsidDel="00000000" w:rsidP="00000000" w:rsidRDefault="00000000" w:rsidRPr="00000000" w14:paraId="000000BD">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BE">
            <w:pPr>
              <w:jc w:val="center"/>
              <w:rPr/>
            </w:pPr>
            <w:r w:rsidDel="00000000" w:rsidR="00000000" w:rsidRPr="00000000">
              <w:rPr>
                <w:rtl w:val="0"/>
              </w:rPr>
              <w:t xml:space="preserve">3.a.</w:t>
            </w:r>
          </w:p>
        </w:tc>
        <w:tc>
          <w:tcPr/>
          <w:p w:rsidR="00000000" w:rsidDel="00000000" w:rsidP="00000000" w:rsidRDefault="00000000" w:rsidRPr="00000000" w14:paraId="000000BF">
            <w:pPr>
              <w:jc w:val="center"/>
              <w:rPr/>
            </w:pPr>
            <w:r w:rsidDel="00000000" w:rsidR="00000000" w:rsidRPr="00000000">
              <w:rPr>
                <w:rtl w:val="0"/>
              </w:rPr>
            </w:r>
          </w:p>
        </w:tc>
        <w:tc>
          <w:tcPr/>
          <w:p w:rsidR="00000000" w:rsidDel="00000000" w:rsidP="00000000" w:rsidRDefault="00000000" w:rsidRPr="00000000" w14:paraId="000000C0">
            <w:pPr>
              <w:jc w:val="center"/>
              <w:rPr/>
            </w:pPr>
            <w:r w:rsidDel="00000000" w:rsidR="00000000" w:rsidRPr="00000000">
              <w:rPr>
                <w:rtl w:val="0"/>
              </w:rPr>
            </w:r>
          </w:p>
        </w:tc>
        <w:tc>
          <w:tcPr/>
          <w:p w:rsidR="00000000" w:rsidDel="00000000" w:rsidP="00000000" w:rsidRDefault="00000000" w:rsidRPr="00000000" w14:paraId="000000C1">
            <w:pPr>
              <w:jc w:val="center"/>
              <w:rPr/>
            </w:pPr>
            <w:r w:rsidDel="00000000" w:rsidR="00000000" w:rsidRPr="00000000">
              <w:rPr>
                <w:rtl w:val="0"/>
              </w:rPr>
            </w:r>
          </w:p>
        </w:tc>
        <w:tc>
          <w:tcPr/>
          <w:p w:rsidR="00000000" w:rsidDel="00000000" w:rsidP="00000000" w:rsidRDefault="00000000" w:rsidRPr="00000000" w14:paraId="000000C2">
            <w:pPr>
              <w:jc w:val="center"/>
              <w:rPr/>
            </w:pPr>
            <w:r w:rsidDel="00000000" w:rsidR="00000000" w:rsidRPr="00000000">
              <w:rPr>
                <w:rtl w:val="0"/>
              </w:rPr>
            </w:r>
          </w:p>
        </w:tc>
        <w:tc>
          <w:tcPr/>
          <w:p w:rsidR="00000000" w:rsidDel="00000000" w:rsidP="00000000" w:rsidRDefault="00000000" w:rsidRPr="00000000" w14:paraId="000000C3">
            <w:pPr>
              <w:jc w:val="center"/>
              <w:rPr/>
            </w:pPr>
            <w:r w:rsidDel="00000000" w:rsidR="00000000" w:rsidRPr="00000000">
              <w:rPr>
                <w:rtl w:val="0"/>
              </w:rPr>
            </w:r>
          </w:p>
        </w:tc>
        <w:tc>
          <w:tcPr/>
          <w:p w:rsidR="00000000" w:rsidDel="00000000" w:rsidP="00000000" w:rsidRDefault="00000000" w:rsidRPr="00000000" w14:paraId="000000C4">
            <w:pPr>
              <w:jc w:val="center"/>
              <w:rPr/>
            </w:pPr>
            <w:r w:rsidDel="00000000" w:rsidR="00000000" w:rsidRPr="00000000">
              <w:rPr>
                <w:rtl w:val="0"/>
              </w:rPr>
            </w:r>
          </w:p>
        </w:tc>
        <w:tc>
          <w:tcPr/>
          <w:p w:rsidR="00000000" w:rsidDel="00000000" w:rsidP="00000000" w:rsidRDefault="00000000" w:rsidRPr="00000000" w14:paraId="000000C5">
            <w:pPr>
              <w:jc w:val="center"/>
              <w:rPr/>
            </w:pPr>
            <w:r w:rsidDel="00000000" w:rsidR="00000000" w:rsidRPr="00000000">
              <w:rPr>
                <w:rtl w:val="0"/>
              </w:rPr>
              <w:t xml:space="preserve">X</w:t>
            </w:r>
          </w:p>
        </w:tc>
        <w:tc>
          <w:tcPr/>
          <w:p w:rsidR="00000000" w:rsidDel="00000000" w:rsidP="00000000" w:rsidRDefault="00000000" w:rsidRPr="00000000" w14:paraId="000000C6">
            <w:pPr>
              <w:jc w:val="center"/>
              <w:rPr/>
            </w:pPr>
            <w:r w:rsidDel="00000000" w:rsidR="00000000" w:rsidRPr="00000000">
              <w:rPr>
                <w:rtl w:val="0"/>
              </w:rPr>
              <w:t xml:space="preserve">X</w:t>
            </w:r>
          </w:p>
        </w:tc>
        <w:tc>
          <w:tcPr/>
          <w:p w:rsidR="00000000" w:rsidDel="00000000" w:rsidP="00000000" w:rsidRDefault="00000000" w:rsidRPr="00000000" w14:paraId="000000C7">
            <w:pPr>
              <w:jc w:val="center"/>
              <w:rPr/>
            </w:pPr>
            <w:r w:rsidDel="00000000" w:rsidR="00000000" w:rsidRPr="00000000">
              <w:rPr>
                <w:rtl w:val="0"/>
              </w:rPr>
              <w:t xml:space="preserve">X</w:t>
            </w:r>
          </w:p>
        </w:tc>
        <w:tc>
          <w:tcPr/>
          <w:p w:rsidR="00000000" w:rsidDel="00000000" w:rsidP="00000000" w:rsidRDefault="00000000" w:rsidRPr="00000000" w14:paraId="000000C8">
            <w:pPr>
              <w:jc w:val="center"/>
              <w:rPr/>
            </w:pPr>
            <w:r w:rsidDel="00000000" w:rsidR="00000000" w:rsidRPr="00000000">
              <w:rPr>
                <w:rtl w:val="0"/>
              </w:rPr>
            </w:r>
          </w:p>
        </w:tc>
        <w:tc>
          <w:tcPr/>
          <w:p w:rsidR="00000000" w:rsidDel="00000000" w:rsidP="00000000" w:rsidRDefault="00000000" w:rsidRPr="00000000" w14:paraId="000000C9">
            <w:pPr>
              <w:jc w:val="center"/>
              <w:rPr/>
            </w:pPr>
            <w:r w:rsidDel="00000000" w:rsidR="00000000" w:rsidRPr="00000000">
              <w:rPr>
                <w:rtl w:val="0"/>
              </w:rPr>
            </w:r>
          </w:p>
        </w:tc>
        <w:tc>
          <w:tcPr/>
          <w:p w:rsidR="00000000" w:rsidDel="00000000" w:rsidP="00000000" w:rsidRDefault="00000000" w:rsidRPr="00000000" w14:paraId="000000CA">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CB">
            <w:pPr>
              <w:jc w:val="center"/>
              <w:rPr/>
            </w:pPr>
            <w:r w:rsidDel="00000000" w:rsidR="00000000" w:rsidRPr="00000000">
              <w:rPr>
                <w:rtl w:val="0"/>
              </w:rPr>
              <w:t xml:space="preserve">3.b.</w:t>
            </w:r>
          </w:p>
        </w:tc>
        <w:tc>
          <w:tcPr/>
          <w:p w:rsidR="00000000" w:rsidDel="00000000" w:rsidP="00000000" w:rsidRDefault="00000000" w:rsidRPr="00000000" w14:paraId="000000CC">
            <w:pPr>
              <w:jc w:val="center"/>
              <w:rPr/>
            </w:pPr>
            <w:r w:rsidDel="00000000" w:rsidR="00000000" w:rsidRPr="00000000">
              <w:rPr>
                <w:rtl w:val="0"/>
              </w:rPr>
            </w:r>
          </w:p>
        </w:tc>
        <w:tc>
          <w:tcPr/>
          <w:p w:rsidR="00000000" w:rsidDel="00000000" w:rsidP="00000000" w:rsidRDefault="00000000" w:rsidRPr="00000000" w14:paraId="000000CD">
            <w:pPr>
              <w:jc w:val="center"/>
              <w:rPr/>
            </w:pPr>
            <w:r w:rsidDel="00000000" w:rsidR="00000000" w:rsidRPr="00000000">
              <w:rPr>
                <w:rtl w:val="0"/>
              </w:rPr>
            </w:r>
          </w:p>
        </w:tc>
        <w:tc>
          <w:tcPr/>
          <w:p w:rsidR="00000000" w:rsidDel="00000000" w:rsidP="00000000" w:rsidRDefault="00000000" w:rsidRPr="00000000" w14:paraId="000000CE">
            <w:pPr>
              <w:jc w:val="center"/>
              <w:rPr/>
            </w:pPr>
            <w:r w:rsidDel="00000000" w:rsidR="00000000" w:rsidRPr="00000000">
              <w:rPr>
                <w:rtl w:val="0"/>
              </w:rPr>
            </w:r>
          </w:p>
        </w:tc>
        <w:tc>
          <w:tcPr/>
          <w:p w:rsidR="00000000" w:rsidDel="00000000" w:rsidP="00000000" w:rsidRDefault="00000000" w:rsidRPr="00000000" w14:paraId="000000CF">
            <w:pPr>
              <w:jc w:val="center"/>
              <w:rPr/>
            </w:pPr>
            <w:r w:rsidDel="00000000" w:rsidR="00000000" w:rsidRPr="00000000">
              <w:rPr>
                <w:rtl w:val="0"/>
              </w:rPr>
            </w:r>
          </w:p>
        </w:tc>
        <w:tc>
          <w:tcPr/>
          <w:p w:rsidR="00000000" w:rsidDel="00000000" w:rsidP="00000000" w:rsidRDefault="00000000" w:rsidRPr="00000000" w14:paraId="000000D0">
            <w:pPr>
              <w:jc w:val="center"/>
              <w:rPr/>
            </w:pPr>
            <w:r w:rsidDel="00000000" w:rsidR="00000000" w:rsidRPr="00000000">
              <w:rPr>
                <w:rtl w:val="0"/>
              </w:rPr>
            </w:r>
          </w:p>
        </w:tc>
        <w:tc>
          <w:tcPr/>
          <w:p w:rsidR="00000000" w:rsidDel="00000000" w:rsidP="00000000" w:rsidRDefault="00000000" w:rsidRPr="00000000" w14:paraId="000000D1">
            <w:pPr>
              <w:jc w:val="center"/>
              <w:rPr/>
            </w:pPr>
            <w:r w:rsidDel="00000000" w:rsidR="00000000" w:rsidRPr="00000000">
              <w:rPr>
                <w:rtl w:val="0"/>
              </w:rPr>
            </w:r>
          </w:p>
        </w:tc>
        <w:tc>
          <w:tcPr/>
          <w:p w:rsidR="00000000" w:rsidDel="00000000" w:rsidP="00000000" w:rsidRDefault="00000000" w:rsidRPr="00000000" w14:paraId="000000D2">
            <w:pPr>
              <w:jc w:val="center"/>
              <w:rPr/>
            </w:pPr>
            <w:r w:rsidDel="00000000" w:rsidR="00000000" w:rsidRPr="00000000">
              <w:rPr>
                <w:rtl w:val="0"/>
              </w:rPr>
            </w:r>
          </w:p>
        </w:tc>
        <w:tc>
          <w:tcPr/>
          <w:p w:rsidR="00000000" w:rsidDel="00000000" w:rsidP="00000000" w:rsidRDefault="00000000" w:rsidRPr="00000000" w14:paraId="000000D3">
            <w:pPr>
              <w:jc w:val="center"/>
              <w:rPr/>
            </w:pPr>
            <w:r w:rsidDel="00000000" w:rsidR="00000000" w:rsidRPr="00000000">
              <w:rPr>
                <w:rtl w:val="0"/>
              </w:rPr>
              <w:t xml:space="preserve">X</w:t>
            </w:r>
          </w:p>
        </w:tc>
        <w:tc>
          <w:tcPr/>
          <w:p w:rsidR="00000000" w:rsidDel="00000000" w:rsidP="00000000" w:rsidRDefault="00000000" w:rsidRPr="00000000" w14:paraId="000000D4">
            <w:pPr>
              <w:jc w:val="center"/>
              <w:rPr/>
            </w:pPr>
            <w:r w:rsidDel="00000000" w:rsidR="00000000" w:rsidRPr="00000000">
              <w:rPr>
                <w:rtl w:val="0"/>
              </w:rPr>
              <w:t xml:space="preserve">X</w:t>
            </w:r>
          </w:p>
        </w:tc>
        <w:tc>
          <w:tcPr/>
          <w:p w:rsidR="00000000" w:rsidDel="00000000" w:rsidP="00000000" w:rsidRDefault="00000000" w:rsidRPr="00000000" w14:paraId="000000D5">
            <w:pPr>
              <w:jc w:val="center"/>
              <w:rPr/>
            </w:pPr>
            <w:r w:rsidDel="00000000" w:rsidR="00000000" w:rsidRPr="00000000">
              <w:rPr>
                <w:rtl w:val="0"/>
              </w:rPr>
              <w:t xml:space="preserve">X</w:t>
            </w:r>
          </w:p>
        </w:tc>
        <w:tc>
          <w:tcPr/>
          <w:p w:rsidR="00000000" w:rsidDel="00000000" w:rsidP="00000000" w:rsidRDefault="00000000" w:rsidRPr="00000000" w14:paraId="000000D6">
            <w:pPr>
              <w:jc w:val="center"/>
              <w:rPr/>
            </w:pPr>
            <w:r w:rsidDel="00000000" w:rsidR="00000000" w:rsidRPr="00000000">
              <w:rPr>
                <w:rtl w:val="0"/>
              </w:rPr>
            </w:r>
          </w:p>
        </w:tc>
        <w:tc>
          <w:tcPr/>
          <w:p w:rsidR="00000000" w:rsidDel="00000000" w:rsidP="00000000" w:rsidRDefault="00000000" w:rsidRPr="00000000" w14:paraId="000000D7">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D8">
            <w:pPr>
              <w:jc w:val="center"/>
              <w:rPr/>
            </w:pPr>
            <w:r w:rsidDel="00000000" w:rsidR="00000000" w:rsidRPr="00000000">
              <w:rPr>
                <w:rtl w:val="0"/>
              </w:rPr>
              <w:t xml:space="preserve">3.c.</w:t>
            </w:r>
          </w:p>
        </w:tc>
        <w:tc>
          <w:tcPr/>
          <w:p w:rsidR="00000000" w:rsidDel="00000000" w:rsidP="00000000" w:rsidRDefault="00000000" w:rsidRPr="00000000" w14:paraId="000000D9">
            <w:pPr>
              <w:jc w:val="center"/>
              <w:rPr/>
            </w:pPr>
            <w:r w:rsidDel="00000000" w:rsidR="00000000" w:rsidRPr="00000000">
              <w:rPr>
                <w:rtl w:val="0"/>
              </w:rPr>
            </w:r>
          </w:p>
        </w:tc>
        <w:tc>
          <w:tcPr/>
          <w:p w:rsidR="00000000" w:rsidDel="00000000" w:rsidP="00000000" w:rsidRDefault="00000000" w:rsidRPr="00000000" w14:paraId="000000DA">
            <w:pPr>
              <w:jc w:val="center"/>
              <w:rPr/>
            </w:pPr>
            <w:r w:rsidDel="00000000" w:rsidR="00000000" w:rsidRPr="00000000">
              <w:rPr>
                <w:rtl w:val="0"/>
              </w:rPr>
            </w:r>
          </w:p>
        </w:tc>
        <w:tc>
          <w:tcPr/>
          <w:p w:rsidR="00000000" w:rsidDel="00000000" w:rsidP="00000000" w:rsidRDefault="00000000" w:rsidRPr="00000000" w14:paraId="000000DB">
            <w:pPr>
              <w:jc w:val="center"/>
              <w:rPr/>
            </w:pPr>
            <w:r w:rsidDel="00000000" w:rsidR="00000000" w:rsidRPr="00000000">
              <w:rPr>
                <w:rtl w:val="0"/>
              </w:rPr>
            </w:r>
          </w:p>
        </w:tc>
        <w:tc>
          <w:tcPr/>
          <w:p w:rsidR="00000000" w:rsidDel="00000000" w:rsidP="00000000" w:rsidRDefault="00000000" w:rsidRPr="00000000" w14:paraId="000000DC">
            <w:pPr>
              <w:jc w:val="center"/>
              <w:rPr/>
            </w:pPr>
            <w:r w:rsidDel="00000000" w:rsidR="00000000" w:rsidRPr="00000000">
              <w:rPr>
                <w:rtl w:val="0"/>
              </w:rPr>
            </w:r>
          </w:p>
        </w:tc>
        <w:tc>
          <w:tcPr/>
          <w:p w:rsidR="00000000" w:rsidDel="00000000" w:rsidP="00000000" w:rsidRDefault="00000000" w:rsidRPr="00000000" w14:paraId="000000DD">
            <w:pPr>
              <w:jc w:val="center"/>
              <w:rPr/>
            </w:pPr>
            <w:r w:rsidDel="00000000" w:rsidR="00000000" w:rsidRPr="00000000">
              <w:rPr>
                <w:rtl w:val="0"/>
              </w:rPr>
            </w:r>
          </w:p>
        </w:tc>
        <w:tc>
          <w:tcPr/>
          <w:p w:rsidR="00000000" w:rsidDel="00000000" w:rsidP="00000000" w:rsidRDefault="00000000" w:rsidRPr="00000000" w14:paraId="000000DE">
            <w:pPr>
              <w:jc w:val="center"/>
              <w:rPr/>
            </w:pPr>
            <w:r w:rsidDel="00000000" w:rsidR="00000000" w:rsidRPr="00000000">
              <w:rPr>
                <w:rtl w:val="0"/>
              </w:rPr>
            </w:r>
          </w:p>
        </w:tc>
        <w:tc>
          <w:tcPr/>
          <w:p w:rsidR="00000000" w:rsidDel="00000000" w:rsidP="00000000" w:rsidRDefault="00000000" w:rsidRPr="00000000" w14:paraId="000000DF">
            <w:pPr>
              <w:jc w:val="center"/>
              <w:rPr/>
            </w:pPr>
            <w:r w:rsidDel="00000000" w:rsidR="00000000" w:rsidRPr="00000000">
              <w:rPr>
                <w:rtl w:val="0"/>
              </w:rPr>
            </w:r>
          </w:p>
        </w:tc>
        <w:tc>
          <w:tcPr/>
          <w:p w:rsidR="00000000" w:rsidDel="00000000" w:rsidP="00000000" w:rsidRDefault="00000000" w:rsidRPr="00000000" w14:paraId="000000E0">
            <w:pPr>
              <w:jc w:val="center"/>
              <w:rPr/>
            </w:pPr>
            <w:r w:rsidDel="00000000" w:rsidR="00000000" w:rsidRPr="00000000">
              <w:rPr>
                <w:rtl w:val="0"/>
              </w:rPr>
            </w:r>
          </w:p>
        </w:tc>
        <w:tc>
          <w:tcPr/>
          <w:p w:rsidR="00000000" w:rsidDel="00000000" w:rsidP="00000000" w:rsidRDefault="00000000" w:rsidRPr="00000000" w14:paraId="000000E1">
            <w:pPr>
              <w:jc w:val="center"/>
              <w:rPr/>
            </w:pPr>
            <w:r w:rsidDel="00000000" w:rsidR="00000000" w:rsidRPr="00000000">
              <w:rPr>
                <w:rtl w:val="0"/>
              </w:rPr>
              <w:t xml:space="preserve">X</w:t>
            </w:r>
          </w:p>
        </w:tc>
        <w:tc>
          <w:tcPr/>
          <w:p w:rsidR="00000000" w:rsidDel="00000000" w:rsidP="00000000" w:rsidRDefault="00000000" w:rsidRPr="00000000" w14:paraId="000000E2">
            <w:pPr>
              <w:jc w:val="center"/>
              <w:rPr/>
            </w:pPr>
            <w:r w:rsidDel="00000000" w:rsidR="00000000" w:rsidRPr="00000000">
              <w:rPr>
                <w:rtl w:val="0"/>
              </w:rPr>
              <w:t xml:space="preserve">X</w:t>
            </w:r>
          </w:p>
        </w:tc>
        <w:tc>
          <w:tcPr/>
          <w:p w:rsidR="00000000" w:rsidDel="00000000" w:rsidP="00000000" w:rsidRDefault="00000000" w:rsidRPr="00000000" w14:paraId="000000E3">
            <w:pPr>
              <w:jc w:val="center"/>
              <w:rPr/>
            </w:pPr>
            <w:r w:rsidDel="00000000" w:rsidR="00000000" w:rsidRPr="00000000">
              <w:rPr>
                <w:rtl w:val="0"/>
              </w:rPr>
              <w:t xml:space="preserve">X</w:t>
            </w:r>
          </w:p>
        </w:tc>
        <w:tc>
          <w:tcPr/>
          <w:p w:rsidR="00000000" w:rsidDel="00000000" w:rsidP="00000000" w:rsidRDefault="00000000" w:rsidRPr="00000000" w14:paraId="000000E4">
            <w:pPr>
              <w:jc w:val="center"/>
              <w:rPr/>
            </w:pPr>
            <w:r w:rsidDel="00000000" w:rsidR="00000000" w:rsidRPr="00000000">
              <w:rPr>
                <w:rtl w:val="0"/>
              </w:rPr>
              <w:t xml:space="preserve">X</w:t>
            </w:r>
          </w:p>
        </w:tc>
      </w:tr>
    </w:tbl>
    <w:p w:rsidR="00000000" w:rsidDel="00000000" w:rsidP="00000000" w:rsidRDefault="00000000" w:rsidRPr="00000000" w14:paraId="000000E5">
      <w:pPr>
        <w:pStyle w:val="Heading1"/>
        <w:jc w:val="center"/>
        <w:rPr/>
      </w:pPr>
      <w:bookmarkStart w:colFirst="0" w:colLast="0" w:name="_1t3h5sf" w:id="7"/>
      <w:bookmarkEnd w:id="7"/>
      <w:r w:rsidDel="00000000" w:rsidR="00000000" w:rsidRPr="00000000">
        <w:rPr>
          <w:rtl w:val="0"/>
        </w:rPr>
        <w:t xml:space="preserve">Referências</w:t>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numPr>
          <w:ilvl w:val="0"/>
          <w:numId w:val="3"/>
        </w:numPr>
        <w:spacing w:after="0" w:line="36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VIEIRA, W; O Desafio do Subdesenvolvimento: Uma Análise Comparativa do Pensamento de Celso Furtado e da Teoria da Dependência. ANPOCS. São Paulo: 2015.</w:t>
      </w:r>
    </w:p>
    <w:p w:rsidR="00000000" w:rsidDel="00000000" w:rsidP="00000000" w:rsidRDefault="00000000" w:rsidRPr="00000000" w14:paraId="000000E9">
      <w:pPr>
        <w:numPr>
          <w:ilvl w:val="0"/>
          <w:numId w:val="3"/>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WORLD TRADE ORGANIZATION. </w:t>
      </w:r>
      <w:r w:rsidDel="00000000" w:rsidR="00000000" w:rsidRPr="00000000">
        <w:rPr>
          <w:rFonts w:ascii="Arial" w:cs="Arial" w:eastAsia="Arial" w:hAnsi="Arial"/>
          <w:i w:val="1"/>
          <w:sz w:val="24"/>
          <w:szCs w:val="24"/>
          <w:rtl w:val="0"/>
        </w:rPr>
        <w:t xml:space="preserve">Canada: December 1998</w:t>
      </w:r>
      <w:r w:rsidDel="00000000" w:rsidR="00000000" w:rsidRPr="00000000">
        <w:rPr>
          <w:rFonts w:ascii="Arial" w:cs="Arial" w:eastAsia="Arial" w:hAnsi="Arial"/>
          <w:i w:val="1"/>
          <w:sz w:val="24"/>
          <w:szCs w:val="24"/>
          <w:highlight w:val="white"/>
          <w:rtl w:val="0"/>
        </w:rPr>
        <w:t xml:space="preserve">.</w:t>
      </w:r>
      <w:r w:rsidDel="00000000" w:rsidR="00000000" w:rsidRPr="00000000">
        <w:rPr>
          <w:rFonts w:ascii="Arial" w:cs="Arial" w:eastAsia="Arial" w:hAnsi="Arial"/>
          <w:sz w:val="24"/>
          <w:szCs w:val="24"/>
          <w:rtl w:val="0"/>
        </w:rPr>
        <w:t xml:space="preserve"> Disponível em:</w:t>
      </w:r>
    </w:p>
    <w:p w:rsidR="00000000" w:rsidDel="00000000" w:rsidP="00000000" w:rsidRDefault="00000000" w:rsidRPr="00000000" w14:paraId="000000EA">
      <w:pPr>
        <w:spacing w:after="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&lt;</w:t>
      </w:r>
      <w:hyperlink r:id="rId7">
        <w:r w:rsidDel="00000000" w:rsidR="00000000" w:rsidRPr="00000000">
          <w:rPr>
            <w:rFonts w:ascii="Arial" w:cs="Arial" w:eastAsia="Arial" w:hAnsi="Arial"/>
            <w:sz w:val="24"/>
            <w:szCs w:val="24"/>
            <w:u w:val="single"/>
            <w:rtl w:val="0"/>
          </w:rPr>
          <w:t xml:space="preserve">https://www.wto.org/english/tratop_e/tpr_e/tp098rev1_e.htm</w:t>
        </w:r>
      </w:hyperlink>
      <w:r w:rsidDel="00000000" w:rsidR="00000000" w:rsidRPr="00000000">
        <w:rPr>
          <w:rFonts w:ascii="Arial" w:cs="Arial" w:eastAsia="Arial" w:hAnsi="Arial"/>
          <w:sz w:val="24"/>
          <w:szCs w:val="24"/>
          <w:rtl w:val="0"/>
        </w:rPr>
        <w:t xml:space="preserve">&gt;. Acesso em: 16 de jun. de 2022.</w:t>
      </w:r>
    </w:p>
    <w:p w:rsidR="00000000" w:rsidDel="00000000" w:rsidP="00000000" w:rsidRDefault="00000000" w:rsidRPr="00000000" w14:paraId="000000EB">
      <w:pPr>
        <w:numPr>
          <w:ilvl w:val="0"/>
          <w:numId w:val="3"/>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WORLD BANK GROUP. </w:t>
      </w:r>
      <w:r w:rsidDel="00000000" w:rsidR="00000000" w:rsidRPr="00000000">
        <w:rPr>
          <w:rFonts w:ascii="Arial" w:cs="Arial" w:eastAsia="Arial" w:hAnsi="Arial"/>
          <w:i w:val="1"/>
          <w:sz w:val="24"/>
          <w:szCs w:val="24"/>
          <w:rtl w:val="0"/>
        </w:rPr>
        <w:t xml:space="preserve">Current account balance. </w:t>
      </w:r>
      <w:r w:rsidDel="00000000" w:rsidR="00000000" w:rsidRPr="00000000">
        <w:rPr>
          <w:rFonts w:ascii="Arial" w:cs="Arial" w:eastAsia="Arial" w:hAnsi="Arial"/>
          <w:sz w:val="24"/>
          <w:szCs w:val="24"/>
          <w:rtl w:val="0"/>
        </w:rPr>
        <w:t xml:space="preserve">Disponível em :</w:t>
      </w:r>
    </w:p>
    <w:p w:rsidR="00000000" w:rsidDel="00000000" w:rsidP="00000000" w:rsidRDefault="00000000" w:rsidRPr="00000000" w14:paraId="000000EC">
      <w:pPr>
        <w:spacing w:after="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&lt;</w:t>
      </w:r>
      <w:hyperlink r:id="rId8">
        <w:r w:rsidDel="00000000" w:rsidR="00000000" w:rsidRPr="00000000">
          <w:rPr>
            <w:rFonts w:ascii="Arial" w:cs="Arial" w:eastAsia="Arial" w:hAnsi="Arial"/>
            <w:sz w:val="24"/>
            <w:szCs w:val="24"/>
            <w:u w:val="single"/>
            <w:rtl w:val="0"/>
          </w:rPr>
          <w:t xml:space="preserve">https://data.worldbank.org/indicator/BN.CAB.XOKA.CD?end=2021&amp;locations=US-MX-CA&amp;start=1960&amp;view=chart</w:t>
        </w:r>
      </w:hyperlink>
      <w:r w:rsidDel="00000000" w:rsidR="00000000" w:rsidRPr="00000000">
        <w:rPr>
          <w:rFonts w:ascii="Arial" w:cs="Arial" w:eastAsia="Arial" w:hAnsi="Arial"/>
          <w:sz w:val="24"/>
          <w:szCs w:val="24"/>
          <w:rtl w:val="0"/>
        </w:rPr>
        <w:t xml:space="preserve">&gt; Acesso em: 16 de jun. de 2022.</w:t>
      </w:r>
    </w:p>
    <w:p w:rsidR="00000000" w:rsidDel="00000000" w:rsidP="00000000" w:rsidRDefault="00000000" w:rsidRPr="00000000" w14:paraId="000000ED">
      <w:pPr>
        <w:numPr>
          <w:ilvl w:val="0"/>
          <w:numId w:val="3"/>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WORLD BANK GROUP. External balance on goods and services</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Disponível em: &lt;</w:t>
      </w:r>
      <w:hyperlink r:id="rId9">
        <w:r w:rsidDel="00000000" w:rsidR="00000000" w:rsidRPr="00000000">
          <w:rPr>
            <w:rFonts w:ascii="Arial" w:cs="Arial" w:eastAsia="Arial" w:hAnsi="Arial"/>
            <w:sz w:val="24"/>
            <w:szCs w:val="24"/>
            <w:u w:val="single"/>
            <w:rtl w:val="0"/>
          </w:rPr>
          <w:t xml:space="preserve">https://data.worldbank.org/indicator/NE.RSB.GNFS.CD?locations=MX-US-CA</w:t>
        </w:r>
      </w:hyperlink>
      <w:r w:rsidDel="00000000" w:rsidR="00000000" w:rsidRPr="00000000">
        <w:rPr>
          <w:rFonts w:ascii="Arial" w:cs="Arial" w:eastAsia="Arial" w:hAnsi="Arial"/>
          <w:sz w:val="24"/>
          <w:szCs w:val="24"/>
          <w:rtl w:val="0"/>
        </w:rPr>
        <w:t xml:space="preserve">&gt;  Acesso em: 16 de jun. de 2022.</w:t>
      </w:r>
    </w:p>
    <w:p w:rsidR="00000000" w:rsidDel="00000000" w:rsidP="00000000" w:rsidRDefault="00000000" w:rsidRPr="00000000" w14:paraId="000000EE">
      <w:pPr>
        <w:numPr>
          <w:ilvl w:val="0"/>
          <w:numId w:val="3"/>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KATZ. C. A Teoria da Depedência 50 anos depois. São Paulo: Editora Expressão Popular, 2020.</w:t>
      </w:r>
    </w:p>
    <w:p w:rsidR="00000000" w:rsidDel="00000000" w:rsidP="00000000" w:rsidRDefault="00000000" w:rsidRPr="00000000" w14:paraId="000000EF">
      <w:pPr>
        <w:numPr>
          <w:ilvl w:val="0"/>
          <w:numId w:val="3"/>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World Development Indicators</w:t>
      </w:r>
      <w:r w:rsidDel="00000000" w:rsidR="00000000" w:rsidRPr="00000000">
        <w:rPr>
          <w:rFonts w:ascii="Arial" w:cs="Arial" w:eastAsia="Arial" w:hAnsi="Arial"/>
          <w:sz w:val="24"/>
          <w:szCs w:val="24"/>
          <w:rtl w:val="0"/>
        </w:rPr>
        <w:t xml:space="preserve">. Disponível em: &lt;</w:t>
      </w:r>
      <w:hyperlink r:id="rId10">
        <w:r w:rsidDel="00000000" w:rsidR="00000000" w:rsidRPr="00000000">
          <w:rPr>
            <w:rFonts w:ascii="Arial" w:cs="Arial" w:eastAsia="Arial" w:hAnsi="Arial"/>
            <w:sz w:val="24"/>
            <w:szCs w:val="24"/>
            <w:u w:val="single"/>
            <w:rtl w:val="0"/>
          </w:rPr>
          <w:t xml:space="preserve">https://databank.worldbank.org/reports.aspx?source=2&amp;type=metadata&amp;series=BN.CAB.XOKA.CD#</w:t>
        </w:r>
      </w:hyperlink>
      <w:r w:rsidDel="00000000" w:rsidR="00000000" w:rsidRPr="00000000">
        <w:rPr>
          <w:rFonts w:ascii="Arial" w:cs="Arial" w:eastAsia="Arial" w:hAnsi="Arial"/>
          <w:sz w:val="24"/>
          <w:szCs w:val="24"/>
          <w:rtl w:val="0"/>
        </w:rPr>
        <w:t xml:space="preserve">&gt;  Acesso em: 21 de jun. de 2022.</w:t>
      </w:r>
    </w:p>
    <w:p w:rsidR="00000000" w:rsidDel="00000000" w:rsidP="00000000" w:rsidRDefault="00000000" w:rsidRPr="00000000" w14:paraId="000000F0">
      <w:pPr>
        <w:numPr>
          <w:ilvl w:val="0"/>
          <w:numId w:val="3"/>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LUCE, M. S. </w:t>
      </w:r>
      <w:r w:rsidDel="00000000" w:rsidR="00000000" w:rsidRPr="00000000">
        <w:rPr>
          <w:rFonts w:ascii="Arial" w:cs="Arial" w:eastAsia="Arial" w:hAnsi="Arial"/>
          <w:sz w:val="24"/>
          <w:szCs w:val="24"/>
          <w:rtl w:val="0"/>
        </w:rPr>
        <w:t xml:space="preserve">A teoria do subimperialismo em Ruy Mauro Marini: contradições do capitalismo dependente e a questão do padrão de reprodução do capital: a história de uma categoria. LUME,  Rio grande, 2011. Disponível em: &lt;</w:t>
      </w:r>
      <w:hyperlink r:id="rId11">
        <w:r w:rsidDel="00000000" w:rsidR="00000000" w:rsidRPr="00000000">
          <w:rPr>
            <w:rFonts w:ascii="Arial" w:cs="Arial" w:eastAsia="Arial" w:hAnsi="Arial"/>
            <w:sz w:val="24"/>
            <w:szCs w:val="24"/>
            <w:u w:val="single"/>
            <w:rtl w:val="0"/>
          </w:rPr>
          <w:t xml:space="preserve">https://lume.ufrgs.br/bitstream/handle/10183/36974/000817628.pdf?sequence=1&amp;isAllowed=y</w:t>
        </w:r>
      </w:hyperlink>
      <w:r w:rsidDel="00000000" w:rsidR="00000000" w:rsidRPr="00000000">
        <w:rPr>
          <w:rFonts w:ascii="Arial" w:cs="Arial" w:eastAsia="Arial" w:hAnsi="Arial"/>
          <w:sz w:val="24"/>
          <w:szCs w:val="24"/>
          <w:rtl w:val="0"/>
        </w:rPr>
        <w:t xml:space="preserve">&gt; . Acesso em: 27 jun. de 2022.</w:t>
      </w:r>
      <w:r w:rsidDel="00000000" w:rsidR="00000000" w:rsidRPr="00000000">
        <w:rPr>
          <w:rtl w:val="0"/>
        </w:rPr>
      </w:r>
    </w:p>
    <w:p w:rsidR="00000000" w:rsidDel="00000000" w:rsidP="00000000" w:rsidRDefault="00000000" w:rsidRPr="00000000" w14:paraId="000000F1">
      <w:pPr>
        <w:spacing w:after="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2">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F3">
      <w:pPr>
        <w:spacing w:after="0"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r>
    </w:p>
    <w:sectPr>
      <w:headerReference r:id="rId12" w:type="default"/>
      <w:headerReference r:id="rId13" w:type="first"/>
      <w:footerReference r:id="rId14" w:type="default"/>
      <w:footerReference r:id="rId15" w:type="first"/>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LMRoman12-Regular"/>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2"/>
      <w:tblW w:w="8623.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684"/>
      <w:gridCol w:w="6939"/>
      <w:tblGridChange w:id="0">
        <w:tblGrid>
          <w:gridCol w:w="1684"/>
          <w:gridCol w:w="6939"/>
        </w:tblGrid>
      </w:tblGridChange>
    </w:tblGrid>
    <w:tr>
      <w:trPr>
        <w:cantSplit w:val="0"/>
        <w:tblHeader w:val="0"/>
      </w:trPr>
      <w:tc>
        <w:tcPr/>
        <w:p w:rsidR="00000000" w:rsidDel="00000000" w:rsidP="00000000" w:rsidRDefault="00000000" w:rsidRPr="00000000" w14:paraId="000000F6">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ins w:author="Cristina Reis" w:id="0" w:date="2022-06-23T11:10:00Z">
            <w:r w:rsidDel="00000000" w:rsidR="00000000" w:rsidRPr="00000000">
              <w:drawing>
                <wp:anchor allowOverlap="1" behindDoc="0" distB="0" distT="0" distL="114300" distR="114300" hidden="0" layoutInCell="1" locked="0" relativeHeight="0" simplePos="0">
                  <wp:simplePos x="0" y="0"/>
                  <wp:positionH relativeFrom="column">
                    <wp:posOffset>-6346</wp:posOffset>
                  </wp:positionH>
                  <wp:positionV relativeFrom="paragraph">
                    <wp:posOffset>179070</wp:posOffset>
                  </wp:positionV>
                  <wp:extent cx="932250" cy="72000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32250" cy="720000"/>
                          </a:xfrm>
                          <a:prstGeom prst="rect"/>
                          <a:ln/>
                        </pic:spPr>
                      </pic:pic>
                    </a:graphicData>
                  </a:graphic>
                </wp:anchor>
              </w:drawing>
            </w:r>
          </w:ins>
        </w:p>
      </w:tc>
      <w:tc>
        <w:tcPr/>
        <w:p w:rsidR="00000000" w:rsidDel="00000000" w:rsidP="00000000" w:rsidRDefault="00000000" w:rsidRPr="00000000" w14:paraId="000000F7">
          <w:pPr>
            <w:pBdr>
              <w:top w:space="0" w:sz="0" w:val="nil"/>
              <w:left w:space="0" w:sz="0" w:val="nil"/>
              <w:bottom w:space="0" w:sz="0" w:val="nil"/>
              <w:right w:space="0" w:sz="0" w:val="nil"/>
              <w:between w:space="0" w:sz="0" w:val="nil"/>
            </w:pBdr>
            <w:tabs>
              <w:tab w:val="center" w:pos="4252"/>
              <w:tab w:val="right" w:pos="8504"/>
            </w:tabs>
            <w:rPr>
              <w:color w:val="000000"/>
              <w:sz w:val="28"/>
              <w:szCs w:val="28"/>
            </w:rPr>
          </w:pPr>
          <w:r w:rsidDel="00000000" w:rsidR="00000000" w:rsidRPr="00000000">
            <w:rPr>
              <w:color w:val="000000"/>
              <w:sz w:val="28"/>
              <w:szCs w:val="28"/>
              <w:rtl w:val="0"/>
            </w:rPr>
            <w:t xml:space="preserve">Fundação Universidade Federal do ABC</w:t>
          </w:r>
        </w:p>
        <w:p w:rsidR="00000000" w:rsidDel="00000000" w:rsidP="00000000" w:rsidRDefault="00000000" w:rsidRPr="00000000" w14:paraId="000000F8">
          <w:pPr>
            <w:pBdr>
              <w:top w:space="0" w:sz="0" w:val="nil"/>
              <w:left w:space="0" w:sz="0" w:val="nil"/>
              <w:bottom w:space="0" w:sz="0" w:val="nil"/>
              <w:right w:space="0" w:sz="0" w:val="nil"/>
              <w:between w:space="0" w:sz="0" w:val="nil"/>
            </w:pBdr>
            <w:tabs>
              <w:tab w:val="center" w:pos="4252"/>
              <w:tab w:val="right" w:pos="8504"/>
            </w:tabs>
            <w:rPr>
              <w:color w:val="000000"/>
              <w:sz w:val="28"/>
              <w:szCs w:val="28"/>
            </w:rPr>
          </w:pPr>
          <w:r w:rsidDel="00000000" w:rsidR="00000000" w:rsidRPr="00000000">
            <w:rPr>
              <w:color w:val="000000"/>
              <w:sz w:val="28"/>
              <w:szCs w:val="28"/>
              <w:rtl w:val="0"/>
            </w:rPr>
            <w:t xml:space="preserve">Pró reitoria de pesquisa</w:t>
          </w:r>
        </w:p>
        <w:p w:rsidR="00000000" w:rsidDel="00000000" w:rsidP="00000000" w:rsidRDefault="00000000" w:rsidRPr="00000000" w14:paraId="000000F9">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color w:val="000000"/>
              <w:rtl w:val="0"/>
            </w:rPr>
            <w:t xml:space="preserve">Av. dos Estados, 5001, Santa Terezinha, Santo André/SP, CEP 09210-580</w:t>
          </w:r>
        </w:p>
        <w:p w:rsidR="00000000" w:rsidDel="00000000" w:rsidP="00000000" w:rsidRDefault="00000000" w:rsidRPr="00000000" w14:paraId="000000FA">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color w:val="000000"/>
              <w:rtl w:val="0"/>
            </w:rPr>
            <w:t xml:space="preserve">Bloco L, 3ºAndar, Fone (11) 3356-7617</w:t>
          </w:r>
        </w:p>
        <w:p w:rsidR="00000000" w:rsidDel="00000000" w:rsidP="00000000" w:rsidRDefault="00000000" w:rsidRPr="00000000" w14:paraId="000000FB">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color w:val="000000"/>
              <w:rtl w:val="0"/>
            </w:rPr>
            <w:t xml:space="preserve">iniciacao@ufabc.edu.br</w:t>
          </w:r>
        </w:p>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tc>
    </w:tr>
  </w:tbl>
  <w:p w:rsidR="00000000" w:rsidDel="00000000" w:rsidP="00000000" w:rsidRDefault="00000000" w:rsidRPr="00000000" w14:paraId="000000FD">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lume.ufrgs.br/bitstream/handle/10183/36974/000817628.pdf?sequence=1&amp;isAllowed=y" TargetMode="External"/><Relationship Id="rId10" Type="http://schemas.openxmlformats.org/officeDocument/2006/relationships/hyperlink" Target="https://databank.worldbank.org/reports.aspx?source=2&amp;type=metadata&amp;series=BN.CAB.XOKA.CD" TargetMode="External"/><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worldbank.org/indicator/NE.RSB.GNFS.CD?locations=MX-US-CA"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wto.org/english/tratop_e/tpr_e/tp098rev1_e.htm" TargetMode="External"/><Relationship Id="rId8" Type="http://schemas.openxmlformats.org/officeDocument/2006/relationships/hyperlink" Target="https://data.worldbank.org/indicator/BN.CAB.XOKA.CD?end=2021&amp;locations=US-MX-CA&amp;start=1960&amp;view=char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